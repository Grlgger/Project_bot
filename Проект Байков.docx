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-912550543"/>
        <w:docPartObj>
          <w:docPartGallery w:val="Cover Pages"/>
          <w:docPartUnique/>
        </w:docPartObj>
      </w:sdtPr>
      <w:sdtEndPr>
        <w:rPr>
          <w:color w:val="FFFFFF" w:themeColor="background1"/>
          <w:lang w:eastAsia="ru-RU"/>
        </w:rPr>
      </w:sdtEndPr>
      <w:sdtContent>
        <w:p w14:paraId="6D53A494" w14:textId="7BEBFE92" w:rsidR="00962DA0" w:rsidRPr="008B15D9" w:rsidRDefault="00922B87" w:rsidP="008B15D9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B15D9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D20FF83" wp14:editId="22DE18C2">
                    <wp:simplePos x="0" y="0"/>
                    <wp:positionH relativeFrom="margin">
                      <wp:posOffset>560070</wp:posOffset>
                    </wp:positionH>
                    <wp:positionV relativeFrom="page">
                      <wp:posOffset>4398010</wp:posOffset>
                    </wp:positionV>
                    <wp:extent cx="4686300" cy="1170305"/>
                    <wp:effectExtent l="0" t="0" r="5080" b="1079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170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655FF" w14:textId="760D2138" w:rsidR="00962DA0" w:rsidRPr="005B03F8" w:rsidRDefault="00922B87" w:rsidP="005B03F8">
                                <w:pPr>
                                  <w:pStyle w:val="1"/>
                                  <w:rPr>
                                    <w:rStyle w:val="10"/>
                                    <w:sz w:val="48"/>
                                    <w:szCs w:val="48"/>
                                  </w:rPr>
                                </w:pPr>
                                <w:r w:rsidRPr="00922B87">
                                  <w:rPr>
                                    <w:sz w:val="48"/>
                                    <w:szCs w:val="48"/>
                                  </w:rPr>
                                  <w:t>«</w:t>
                                </w:r>
                                <w:r w:rsidR="00D32655"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  <w:t>Telegram-bot</w:t>
                                </w:r>
                                <w:r w:rsidRPr="00922B87">
                                  <w:rPr>
                                    <w:sz w:val="48"/>
                                    <w:szCs w:val="48"/>
                                  </w:rPr>
                                  <w:t>»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3DEA0E" w14:textId="0A86724F" w:rsidR="00962DA0" w:rsidRDefault="005546A6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Григорий Байков, 11а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20FF8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44.1pt;margin-top:346.3pt;width:369pt;height:92.15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" filled="f" stroked="f" strokeweight=".5pt">
                    <v:textbox inset="0,0,0,0">
                      <w:txbxContent>
                        <w:p w14:paraId="22A655FF" w14:textId="760D2138" w:rsidR="00962DA0" w:rsidRPr="005B03F8" w:rsidRDefault="00922B87" w:rsidP="005B03F8">
                          <w:pPr>
                            <w:pStyle w:val="1"/>
                            <w:rPr>
                              <w:rStyle w:val="10"/>
                              <w:sz w:val="48"/>
                              <w:szCs w:val="48"/>
                            </w:rPr>
                          </w:pPr>
                          <w:r w:rsidRPr="00922B87">
                            <w:rPr>
                              <w:sz w:val="48"/>
                              <w:szCs w:val="48"/>
                            </w:rPr>
                            <w:t>«</w:t>
                          </w:r>
                          <w:r w:rsidR="00D32655">
                            <w:rPr>
                              <w:sz w:val="48"/>
                              <w:szCs w:val="48"/>
                              <w:lang w:val="en-US"/>
                            </w:rPr>
                            <w:t>Telegram-bot</w:t>
                          </w:r>
                          <w:r w:rsidRPr="00922B87">
                            <w:rPr>
                              <w:sz w:val="48"/>
                              <w:szCs w:val="48"/>
                            </w:rPr>
                            <w:t>»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23DEA0E" w14:textId="0A86724F" w:rsidR="00962DA0" w:rsidRDefault="005546A6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Григорий Байков, 11а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62DA0" w:rsidRPr="008B15D9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070E46" wp14:editId="3D353436">
                    <wp:simplePos x="0" y="0"/>
                    <wp:positionH relativeFrom="margin">
                      <wp:posOffset>5187316</wp:posOffset>
                    </wp:positionH>
                    <wp:positionV relativeFrom="page">
                      <wp:posOffset>247650</wp:posOffset>
                    </wp:positionV>
                    <wp:extent cx="755650" cy="987425"/>
                    <wp:effectExtent l="0" t="0" r="6350" b="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5565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4913CB" w14:textId="382BF834" w:rsidR="00962DA0" w:rsidRDefault="00922B87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г</w:t>
                                    </w:r>
                                    <w:r w:rsidR="00962DA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.</w:t>
                                    </w:r>
                                    <w:r w:rsidR="00962DA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Москва   </w:t>
                                    </w:r>
                                    <w:r w:rsidR="00962DA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</w:t>
                                    </w:r>
                                    <w:r w:rsidR="005546A6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  <w:r w:rsidR="00962DA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962DA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г</w:t>
                                    </w:r>
                                    <w:r w:rsidR="00962DA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2070E46" id="Прямоугольник 132" o:spid="_x0000_s1027" style="position:absolute;left:0;text-align:left;margin-left:408.45pt;margin-top:19.5pt;width:59.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4913CB" w14:textId="382BF834" w:rsidR="00962DA0" w:rsidRDefault="00922B87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г</w:t>
                              </w:r>
                              <w:r w:rsidR="00962DA0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.</w:t>
                              </w:r>
                              <w:r w:rsidR="00962DA0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Москва   </w:t>
                              </w:r>
                              <w:r w:rsidR="00962DA0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</w:t>
                              </w:r>
                              <w:r w:rsidR="005546A6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  <w:r w:rsidR="00962DA0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962DA0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г</w:t>
                              </w:r>
                              <w:r w:rsidR="00962DA0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62DA0" w:rsidRPr="008B15D9">
            <w:rPr>
              <w:rFonts w:ascii="Times New Roman" w:hAnsi="Times New Roman" w:cs="Times New Roman"/>
              <w:color w:val="FFFFFF" w:themeColor="background1"/>
              <w:sz w:val="24"/>
              <w:szCs w:val="24"/>
              <w:lang w:eastAsia="ru-RU"/>
            </w:rPr>
            <w:br w:type="page"/>
          </w:r>
        </w:p>
      </w:sdtContent>
    </w:sdt>
    <w:p w14:paraId="7146BB1D" w14:textId="476C22A0" w:rsidR="00031636" w:rsidRDefault="00031636" w:rsidP="00D81E97">
      <w:pPr>
        <w:pStyle w:val="1"/>
        <w:spacing w:after="240" w:line="360" w:lineRule="auto"/>
        <w:ind w:firstLine="709"/>
        <w:jc w:val="both"/>
        <w:rPr>
          <w:rFonts w:ascii="Cambria" w:eastAsia="Times New Roman" w:hAnsi="Cambria" w:cstheme="minorHAnsi"/>
          <w:sz w:val="24"/>
          <w:szCs w:val="24"/>
          <w:lang w:eastAsia="ru-RU"/>
        </w:rPr>
      </w:pPr>
      <w:r w:rsidRPr="00784AB4">
        <w:rPr>
          <w:rFonts w:ascii="Cambria" w:eastAsia="Times New Roman" w:hAnsi="Cambria" w:cstheme="minorHAnsi"/>
          <w:sz w:val="24"/>
          <w:szCs w:val="24"/>
          <w:lang w:eastAsia="ru-RU"/>
        </w:rPr>
        <w:lastRenderedPageBreak/>
        <w:t>Цель проекта:</w:t>
      </w:r>
    </w:p>
    <w:p w14:paraId="4B3CF32C" w14:textId="764898B7" w:rsidR="00D32655" w:rsidRPr="00D32655" w:rsidRDefault="00D32655" w:rsidP="00D32655">
      <w:pPr>
        <w:rPr>
          <w:rFonts w:ascii="Cambria" w:hAnsi="Cambria"/>
          <w:sz w:val="24"/>
          <w:szCs w:val="24"/>
          <w:lang w:eastAsia="ru-RU"/>
        </w:rPr>
      </w:pPr>
      <w:r w:rsidRPr="00D32655">
        <w:rPr>
          <w:rFonts w:ascii="Cambria" w:hAnsi="Cambria"/>
          <w:sz w:val="24"/>
          <w:szCs w:val="24"/>
          <w:lang w:eastAsia="ru-RU"/>
        </w:rPr>
        <w:t xml:space="preserve">На основе полученных теоретических знаний разработать приложение </w:t>
      </w:r>
      <w:r w:rsidRPr="00D32655">
        <w:rPr>
          <w:rFonts w:ascii="Cambria" w:hAnsi="Cambria"/>
          <w:b/>
          <w:bCs/>
          <w:sz w:val="24"/>
          <w:szCs w:val="24"/>
          <w:lang w:val="en-US" w:eastAsia="ru-RU"/>
        </w:rPr>
        <w:t>Telegram</w:t>
      </w:r>
      <w:r w:rsidRPr="00D32655">
        <w:rPr>
          <w:rFonts w:ascii="Cambria" w:hAnsi="Cambria"/>
          <w:b/>
          <w:bCs/>
          <w:sz w:val="24"/>
          <w:szCs w:val="24"/>
          <w:lang w:eastAsia="ru-RU"/>
        </w:rPr>
        <w:t>-</w:t>
      </w:r>
      <w:r w:rsidRPr="00D32655">
        <w:rPr>
          <w:rFonts w:ascii="Cambria" w:hAnsi="Cambria"/>
          <w:b/>
          <w:bCs/>
          <w:sz w:val="24"/>
          <w:szCs w:val="24"/>
          <w:lang w:val="en-US" w:eastAsia="ru-RU"/>
        </w:rPr>
        <w:t>bot</w:t>
      </w:r>
      <w:r w:rsidRPr="00D32655">
        <w:rPr>
          <w:rFonts w:ascii="Cambria" w:hAnsi="Cambria"/>
          <w:b/>
          <w:bCs/>
          <w:sz w:val="24"/>
          <w:szCs w:val="24"/>
          <w:lang w:eastAsia="ru-RU"/>
        </w:rPr>
        <w:t xml:space="preserve"> </w:t>
      </w:r>
      <w:r w:rsidRPr="00D32655">
        <w:rPr>
          <w:rFonts w:ascii="Cambria" w:hAnsi="Cambria"/>
          <w:sz w:val="24"/>
          <w:szCs w:val="24"/>
          <w:lang w:eastAsia="ru-RU"/>
        </w:rPr>
        <w:t xml:space="preserve">на языке программирования </w:t>
      </w:r>
      <w:r w:rsidRPr="00D32655">
        <w:rPr>
          <w:rFonts w:ascii="Cambria" w:hAnsi="Cambria"/>
          <w:sz w:val="24"/>
          <w:szCs w:val="24"/>
          <w:lang w:val="en-US" w:eastAsia="ru-RU"/>
        </w:rPr>
        <w:t>Python</w:t>
      </w:r>
      <w:r w:rsidRPr="00D32655">
        <w:rPr>
          <w:rFonts w:ascii="Cambria" w:hAnsi="Cambria"/>
          <w:sz w:val="24"/>
          <w:szCs w:val="24"/>
          <w:lang w:eastAsia="ru-RU"/>
        </w:rPr>
        <w:t>, которое будет полезно для всех социальных групп.</w:t>
      </w:r>
    </w:p>
    <w:p w14:paraId="7C47441E" w14:textId="77777777" w:rsidR="000A76A6" w:rsidRPr="00784AB4" w:rsidRDefault="000A76A6" w:rsidP="00D81E97">
      <w:pPr>
        <w:pStyle w:val="1"/>
        <w:spacing w:after="240" w:line="360" w:lineRule="auto"/>
        <w:ind w:firstLine="709"/>
        <w:jc w:val="both"/>
        <w:rPr>
          <w:rFonts w:ascii="Cambria" w:hAnsi="Cambria" w:cstheme="minorHAnsi"/>
          <w:sz w:val="24"/>
          <w:szCs w:val="24"/>
          <w:lang w:eastAsia="ru-RU"/>
        </w:rPr>
      </w:pPr>
      <w:r w:rsidRPr="00784AB4">
        <w:rPr>
          <w:rFonts w:ascii="Cambria" w:hAnsi="Cambria" w:cstheme="minorHAnsi"/>
          <w:sz w:val="24"/>
          <w:szCs w:val="24"/>
          <w:lang w:eastAsia="ru-RU"/>
        </w:rPr>
        <w:t>Актуальность:</w:t>
      </w:r>
    </w:p>
    <w:p w14:paraId="2E2F3DF5" w14:textId="1BB608A7" w:rsidR="00784AB4" w:rsidRPr="00784AB4" w:rsidRDefault="00D57144" w:rsidP="00D81E97">
      <w:pPr>
        <w:spacing w:after="240"/>
        <w:jc w:val="both"/>
        <w:rPr>
          <w:rFonts w:ascii="Cambria" w:hAnsi="Cambria" w:cstheme="minorHAnsi"/>
          <w:sz w:val="24"/>
          <w:szCs w:val="24"/>
          <w:lang w:eastAsia="ru-RU"/>
        </w:rPr>
      </w:pPr>
      <w:r w:rsidRPr="00D81E97">
        <w:rPr>
          <w:rFonts w:ascii="Cambria" w:hAnsi="Cambria" w:cstheme="minorHAnsi"/>
          <w:sz w:val="24"/>
          <w:szCs w:val="24"/>
          <w:lang w:eastAsia="ru-RU"/>
        </w:rPr>
        <w:t>Приложение будет полезно для всех желающих</w:t>
      </w:r>
      <w:r w:rsidR="00D32655">
        <w:rPr>
          <w:rFonts w:ascii="Cambria" w:hAnsi="Cambria" w:cstheme="minorHAnsi"/>
          <w:sz w:val="24"/>
          <w:szCs w:val="24"/>
          <w:lang w:eastAsia="ru-RU"/>
        </w:rPr>
        <w:t xml:space="preserve"> позна</w:t>
      </w:r>
      <w:del w:id="0" w:author="Григорий Байков" w:date="2023-04-25T23:56:00Z">
        <w:r w:rsidR="00D32655" w:rsidDel="00D32655">
          <w:rPr>
            <w:rFonts w:ascii="Cambria" w:hAnsi="Cambria" w:cstheme="minorHAnsi"/>
            <w:sz w:val="24"/>
            <w:szCs w:val="24"/>
            <w:lang w:eastAsia="ru-RU"/>
          </w:rPr>
          <w:delText>ва</w:delText>
        </w:r>
      </w:del>
      <w:r w:rsidR="00D32655">
        <w:rPr>
          <w:rFonts w:ascii="Cambria" w:hAnsi="Cambria" w:cstheme="minorHAnsi"/>
          <w:sz w:val="24"/>
          <w:szCs w:val="24"/>
          <w:lang w:eastAsia="ru-RU"/>
        </w:rPr>
        <w:t xml:space="preserve">ть новое. </w:t>
      </w:r>
    </w:p>
    <w:p w14:paraId="059C5C3C" w14:textId="2F4DC5FC" w:rsidR="00922B87" w:rsidRPr="00D81E97" w:rsidRDefault="00D57144" w:rsidP="00D81E97">
      <w:pPr>
        <w:spacing w:after="240"/>
        <w:jc w:val="both"/>
        <w:rPr>
          <w:rFonts w:ascii="Cambria" w:hAnsi="Cambria" w:cstheme="minorHAnsi"/>
          <w:sz w:val="24"/>
          <w:szCs w:val="24"/>
          <w:lang w:eastAsia="ru-RU"/>
        </w:rPr>
      </w:pPr>
      <w:r w:rsidRPr="00D81E97">
        <w:rPr>
          <w:rFonts w:ascii="Cambria" w:hAnsi="Cambria" w:cstheme="minorHAnsi"/>
          <w:sz w:val="24"/>
          <w:szCs w:val="24"/>
          <w:lang w:eastAsia="ru-RU"/>
        </w:rPr>
        <w:t>Реализация приложения позволит освоить</w:t>
      </w:r>
      <w:r w:rsidR="005546A6">
        <w:rPr>
          <w:rFonts w:ascii="Cambria" w:hAnsi="Cambria" w:cstheme="minorHAnsi"/>
          <w:sz w:val="24"/>
          <w:szCs w:val="24"/>
          <w:lang w:eastAsia="ru-RU"/>
        </w:rPr>
        <w:t xml:space="preserve"> </w:t>
      </w:r>
      <w:r w:rsidR="00D32655">
        <w:rPr>
          <w:rFonts w:ascii="Cambria" w:hAnsi="Cambria" w:cstheme="minorHAnsi"/>
          <w:sz w:val="24"/>
          <w:szCs w:val="24"/>
          <w:lang w:eastAsia="ru-RU"/>
        </w:rPr>
        <w:t>мне</w:t>
      </w:r>
      <w:r w:rsidRPr="00D81E97">
        <w:rPr>
          <w:rFonts w:ascii="Cambria" w:hAnsi="Cambria" w:cstheme="minorHAnsi"/>
          <w:sz w:val="24"/>
          <w:szCs w:val="24"/>
          <w:lang w:eastAsia="ru-RU"/>
        </w:rPr>
        <w:t xml:space="preserve"> навыки поиска информации по необходимому стеку технологий и получить практический опыт в разработке</w:t>
      </w:r>
      <w:r w:rsidR="005546A6">
        <w:rPr>
          <w:rFonts w:ascii="Cambria" w:hAnsi="Cambria" w:cstheme="minorHAnsi"/>
          <w:sz w:val="24"/>
          <w:szCs w:val="24"/>
          <w:lang w:eastAsia="ru-RU"/>
        </w:rPr>
        <w:t xml:space="preserve"> </w:t>
      </w:r>
      <w:r w:rsidR="00D32655">
        <w:rPr>
          <w:rFonts w:ascii="Cambria" w:hAnsi="Cambria" w:cstheme="minorHAnsi"/>
          <w:sz w:val="24"/>
          <w:szCs w:val="24"/>
          <w:lang w:val="en-US" w:eastAsia="ru-RU"/>
        </w:rPr>
        <w:t>web</w:t>
      </w:r>
      <w:r w:rsidR="00D32655" w:rsidRPr="00D32655">
        <w:rPr>
          <w:rFonts w:ascii="Cambria" w:hAnsi="Cambria" w:cstheme="minorHAnsi"/>
          <w:sz w:val="24"/>
          <w:szCs w:val="24"/>
          <w:lang w:eastAsia="ru-RU"/>
        </w:rPr>
        <w:t xml:space="preserve"> </w:t>
      </w:r>
      <w:r w:rsidR="00D32655">
        <w:rPr>
          <w:rFonts w:ascii="Cambria" w:hAnsi="Cambria" w:cstheme="minorHAnsi"/>
          <w:sz w:val="24"/>
          <w:szCs w:val="24"/>
          <w:lang w:eastAsia="ru-RU"/>
        </w:rPr>
        <w:t>приложений</w:t>
      </w:r>
      <w:r w:rsidRPr="00D81E97">
        <w:rPr>
          <w:rFonts w:ascii="Cambria" w:hAnsi="Cambria" w:cstheme="minorHAnsi"/>
          <w:sz w:val="24"/>
          <w:szCs w:val="24"/>
          <w:lang w:eastAsia="ru-RU"/>
        </w:rPr>
        <w:t>.</w:t>
      </w:r>
    </w:p>
    <w:p w14:paraId="726F0A11" w14:textId="120A2AF5" w:rsidR="00922B87" w:rsidRPr="00784AB4" w:rsidRDefault="00922B87" w:rsidP="00D81E97">
      <w:pPr>
        <w:pStyle w:val="1"/>
        <w:spacing w:after="240" w:line="360" w:lineRule="auto"/>
        <w:ind w:firstLine="709"/>
        <w:jc w:val="both"/>
        <w:rPr>
          <w:rFonts w:ascii="Cambria" w:hAnsi="Cambria" w:cstheme="minorHAnsi"/>
          <w:sz w:val="24"/>
          <w:szCs w:val="24"/>
          <w:lang w:eastAsia="ru-RU"/>
        </w:rPr>
      </w:pPr>
      <w:r w:rsidRPr="00784AB4">
        <w:rPr>
          <w:rFonts w:ascii="Cambria" w:hAnsi="Cambria" w:cstheme="minorHAnsi"/>
          <w:sz w:val="24"/>
          <w:szCs w:val="24"/>
          <w:lang w:eastAsia="ru-RU"/>
        </w:rPr>
        <w:t>Гипотеза:</w:t>
      </w:r>
    </w:p>
    <w:p w14:paraId="02EBFB3A" w14:textId="6F31A32E" w:rsidR="00D57144" w:rsidRPr="00D81E97" w:rsidRDefault="00D32655" w:rsidP="00D81E97">
      <w:pPr>
        <w:spacing w:after="240"/>
        <w:jc w:val="both"/>
        <w:rPr>
          <w:rFonts w:ascii="Cambria" w:hAnsi="Cambria" w:cstheme="minorHAnsi"/>
          <w:sz w:val="24"/>
          <w:szCs w:val="24"/>
          <w:lang w:eastAsia="ru-RU"/>
        </w:rPr>
      </w:pPr>
      <w:r>
        <w:rPr>
          <w:rFonts w:ascii="Cambria" w:hAnsi="Cambria" w:cstheme="minorHAnsi"/>
          <w:sz w:val="24"/>
          <w:szCs w:val="24"/>
          <w:lang w:eastAsia="ru-RU"/>
        </w:rPr>
        <w:t>Я</w:t>
      </w:r>
      <w:r w:rsidR="00A85385" w:rsidRPr="00D81E97">
        <w:rPr>
          <w:rFonts w:ascii="Cambria" w:hAnsi="Cambria" w:cstheme="minorHAnsi"/>
          <w:sz w:val="24"/>
          <w:szCs w:val="24"/>
          <w:lang w:eastAsia="ru-RU"/>
        </w:rPr>
        <w:t xml:space="preserve"> смо</w:t>
      </w:r>
      <w:r>
        <w:rPr>
          <w:rFonts w:ascii="Cambria" w:hAnsi="Cambria" w:cstheme="minorHAnsi"/>
          <w:sz w:val="24"/>
          <w:szCs w:val="24"/>
          <w:lang w:eastAsia="ru-RU"/>
        </w:rPr>
        <w:t>гу</w:t>
      </w:r>
      <w:r w:rsidR="005546A6">
        <w:rPr>
          <w:rFonts w:ascii="Cambria" w:hAnsi="Cambria" w:cstheme="minorHAnsi"/>
          <w:sz w:val="24"/>
          <w:szCs w:val="24"/>
          <w:lang w:eastAsia="ru-RU"/>
        </w:rPr>
        <w:t xml:space="preserve"> </w:t>
      </w:r>
      <w:r w:rsidR="00290A59" w:rsidRPr="00D81E97">
        <w:rPr>
          <w:rFonts w:ascii="Cambria" w:hAnsi="Cambria" w:cstheme="minorHAnsi"/>
          <w:sz w:val="24"/>
          <w:szCs w:val="24"/>
          <w:lang w:eastAsia="ru-RU"/>
        </w:rPr>
        <w:t xml:space="preserve">получить необходимые теоретические знания и на их основе </w:t>
      </w:r>
      <w:r w:rsidR="00A85385" w:rsidRPr="00D81E97">
        <w:rPr>
          <w:rFonts w:ascii="Cambria" w:hAnsi="Cambria" w:cstheme="minorHAnsi"/>
          <w:sz w:val="24"/>
          <w:szCs w:val="24"/>
          <w:lang w:eastAsia="ru-RU"/>
        </w:rPr>
        <w:t>создать приложение.</w:t>
      </w:r>
    </w:p>
    <w:p w14:paraId="261E45F8" w14:textId="2F5A9745" w:rsidR="00922B87" w:rsidRPr="00784AB4" w:rsidRDefault="00D57144" w:rsidP="00D81E97">
      <w:pPr>
        <w:pStyle w:val="1"/>
        <w:spacing w:after="240"/>
        <w:ind w:firstLine="709"/>
        <w:jc w:val="both"/>
        <w:rPr>
          <w:rFonts w:ascii="Cambria" w:hAnsi="Cambria" w:cstheme="minorHAnsi"/>
          <w:sz w:val="24"/>
          <w:szCs w:val="24"/>
          <w:lang w:eastAsia="ru-RU"/>
        </w:rPr>
      </w:pPr>
      <w:r w:rsidRPr="00784AB4">
        <w:rPr>
          <w:rFonts w:ascii="Cambria" w:hAnsi="Cambria" w:cstheme="minorHAnsi"/>
          <w:sz w:val="24"/>
          <w:szCs w:val="24"/>
          <w:lang w:eastAsia="ru-RU"/>
        </w:rPr>
        <w:t>План:</w:t>
      </w:r>
    </w:p>
    <w:p w14:paraId="19B1337A" w14:textId="5C5542EB" w:rsidR="00D57144" w:rsidRPr="00D81E97" w:rsidRDefault="00D57144" w:rsidP="00D81E97">
      <w:pPr>
        <w:pStyle w:val="a5"/>
        <w:numPr>
          <w:ilvl w:val="0"/>
          <w:numId w:val="8"/>
        </w:numPr>
        <w:spacing w:after="240"/>
        <w:jc w:val="both"/>
        <w:rPr>
          <w:rFonts w:ascii="Cambria" w:hAnsi="Cambria" w:cstheme="minorHAnsi"/>
          <w:sz w:val="24"/>
          <w:szCs w:val="24"/>
        </w:rPr>
      </w:pPr>
      <w:r w:rsidRPr="00D81E97">
        <w:rPr>
          <w:rFonts w:ascii="Cambria" w:hAnsi="Cambria" w:cstheme="minorHAnsi"/>
          <w:sz w:val="24"/>
          <w:szCs w:val="24"/>
        </w:rPr>
        <w:t>Изучить необходимый теоретический материал по работе с</w:t>
      </w:r>
      <w:r w:rsidR="005546A6">
        <w:rPr>
          <w:rFonts w:ascii="Cambria" w:hAnsi="Cambria" w:cstheme="minorHAnsi"/>
          <w:sz w:val="24"/>
          <w:szCs w:val="24"/>
        </w:rPr>
        <w:t xml:space="preserve"> </w:t>
      </w:r>
      <w:ins w:id="1" w:author="Григорий Байков" w:date="2023-04-25T23:52:00Z">
        <w:r w:rsidR="00D32655">
          <w:rPr>
            <w:rFonts w:ascii="Cambria" w:hAnsi="Cambria" w:cstheme="minorHAnsi"/>
            <w:sz w:val="24"/>
            <w:szCs w:val="24"/>
            <w:lang w:val="en-US"/>
          </w:rPr>
          <w:t>Telebot</w:t>
        </w:r>
      </w:ins>
      <w:r w:rsidRPr="00D81E97">
        <w:rPr>
          <w:rFonts w:ascii="Cambria" w:hAnsi="Cambria" w:cstheme="minorHAnsi"/>
          <w:sz w:val="24"/>
          <w:szCs w:val="24"/>
        </w:rPr>
        <w:t xml:space="preserve"> на языке программирования </w:t>
      </w:r>
      <w:r w:rsidRPr="00D81E97">
        <w:rPr>
          <w:rFonts w:ascii="Cambria" w:hAnsi="Cambria" w:cstheme="minorHAnsi"/>
          <w:sz w:val="24"/>
          <w:szCs w:val="24"/>
          <w:lang w:val="en-US"/>
        </w:rPr>
        <w:t>Python</w:t>
      </w:r>
      <w:r w:rsidRPr="00D81E97">
        <w:rPr>
          <w:rFonts w:ascii="Cambria" w:hAnsi="Cambria" w:cstheme="minorHAnsi"/>
          <w:sz w:val="24"/>
          <w:szCs w:val="24"/>
        </w:rPr>
        <w:t>.</w:t>
      </w:r>
    </w:p>
    <w:p w14:paraId="3E108FD6" w14:textId="33C1332D" w:rsidR="00D57144" w:rsidRPr="00D81E97" w:rsidRDefault="00D57144" w:rsidP="00D81E97">
      <w:pPr>
        <w:pStyle w:val="a5"/>
        <w:numPr>
          <w:ilvl w:val="0"/>
          <w:numId w:val="8"/>
        </w:numPr>
        <w:spacing w:after="240"/>
        <w:jc w:val="both"/>
        <w:rPr>
          <w:rFonts w:ascii="Cambria" w:hAnsi="Cambria" w:cstheme="minorHAnsi"/>
          <w:sz w:val="24"/>
          <w:szCs w:val="24"/>
        </w:rPr>
      </w:pPr>
      <w:r w:rsidRPr="00D81E97">
        <w:rPr>
          <w:rFonts w:ascii="Cambria" w:hAnsi="Cambria" w:cstheme="minorHAnsi"/>
          <w:sz w:val="24"/>
          <w:szCs w:val="24"/>
        </w:rPr>
        <w:t>На основе полученных знаний создать приложение</w:t>
      </w:r>
      <w:r w:rsidR="002B560A" w:rsidRPr="00D81E97">
        <w:rPr>
          <w:rFonts w:ascii="Cambria" w:hAnsi="Cambria" w:cstheme="minorHAnsi"/>
          <w:sz w:val="24"/>
          <w:szCs w:val="24"/>
        </w:rPr>
        <w:t>.</w:t>
      </w:r>
    </w:p>
    <w:p w14:paraId="1C6AC748" w14:textId="4A3A2599" w:rsidR="00D57144" w:rsidRPr="00D81E97" w:rsidRDefault="00D57144" w:rsidP="00D81E97">
      <w:pPr>
        <w:pStyle w:val="a5"/>
        <w:numPr>
          <w:ilvl w:val="0"/>
          <w:numId w:val="8"/>
        </w:numPr>
        <w:spacing w:after="240"/>
        <w:jc w:val="both"/>
        <w:rPr>
          <w:rFonts w:ascii="Cambria" w:hAnsi="Cambria" w:cstheme="minorHAnsi"/>
          <w:sz w:val="24"/>
          <w:szCs w:val="24"/>
        </w:rPr>
      </w:pPr>
      <w:r w:rsidRPr="00D81E97">
        <w:rPr>
          <w:rFonts w:ascii="Cambria" w:hAnsi="Cambria" w:cstheme="minorHAnsi"/>
          <w:sz w:val="24"/>
          <w:szCs w:val="24"/>
        </w:rPr>
        <w:t>Протестировать работу приложения</w:t>
      </w:r>
      <w:r w:rsidR="002B560A" w:rsidRPr="00D81E97">
        <w:rPr>
          <w:rFonts w:ascii="Cambria" w:hAnsi="Cambria" w:cstheme="minorHAnsi"/>
          <w:sz w:val="24"/>
          <w:szCs w:val="24"/>
        </w:rPr>
        <w:t>.</w:t>
      </w:r>
    </w:p>
    <w:p w14:paraId="13E0784C" w14:textId="15D521F6" w:rsidR="000A76A6" w:rsidRPr="00D81E97" w:rsidRDefault="00D57144" w:rsidP="00D81E97">
      <w:pPr>
        <w:pStyle w:val="a5"/>
        <w:numPr>
          <w:ilvl w:val="0"/>
          <w:numId w:val="8"/>
        </w:numPr>
        <w:spacing w:after="240"/>
        <w:jc w:val="both"/>
        <w:rPr>
          <w:rFonts w:ascii="Cambria" w:hAnsi="Cambria" w:cstheme="minorHAnsi"/>
          <w:sz w:val="24"/>
          <w:szCs w:val="24"/>
        </w:rPr>
      </w:pPr>
      <w:r w:rsidRPr="00D81E97">
        <w:rPr>
          <w:rFonts w:ascii="Cambria" w:hAnsi="Cambria" w:cstheme="minorHAnsi"/>
          <w:sz w:val="24"/>
          <w:szCs w:val="24"/>
        </w:rPr>
        <w:t>Составить отчет по проделанной работ</w:t>
      </w:r>
      <w:r w:rsidR="002B560A" w:rsidRPr="00D81E97">
        <w:rPr>
          <w:rFonts w:ascii="Cambria" w:hAnsi="Cambria" w:cstheme="minorHAnsi"/>
          <w:sz w:val="24"/>
          <w:szCs w:val="24"/>
        </w:rPr>
        <w:t>.</w:t>
      </w:r>
    </w:p>
    <w:p w14:paraId="0B988380" w14:textId="7361B050" w:rsidR="000A76A6" w:rsidRPr="00784AB4" w:rsidDel="00D32655" w:rsidRDefault="00D57144" w:rsidP="00D81E97">
      <w:pPr>
        <w:pStyle w:val="1"/>
        <w:spacing w:after="240"/>
        <w:ind w:firstLine="709"/>
        <w:jc w:val="both"/>
        <w:rPr>
          <w:del w:id="2" w:author="Григорий Байков" w:date="2023-04-25T23:53:00Z"/>
          <w:rFonts w:ascii="Cambria" w:hAnsi="Cambria" w:cstheme="minorHAnsi"/>
          <w:sz w:val="24"/>
          <w:szCs w:val="24"/>
          <w:lang w:eastAsia="ru-RU"/>
        </w:rPr>
      </w:pPr>
      <w:del w:id="3" w:author="Григорий Байков" w:date="2023-04-25T23:53:00Z">
        <w:r w:rsidRPr="00784AB4" w:rsidDel="00D32655">
          <w:rPr>
            <w:rFonts w:ascii="Cambria" w:hAnsi="Cambria" w:cstheme="minorHAnsi"/>
            <w:sz w:val="24"/>
            <w:szCs w:val="24"/>
            <w:lang w:eastAsia="ru-RU"/>
          </w:rPr>
          <w:delText>Задачи</w:delText>
        </w:r>
        <w:r w:rsidR="00922B87" w:rsidRPr="00784AB4" w:rsidDel="00D32655">
          <w:rPr>
            <w:rFonts w:ascii="Cambria" w:hAnsi="Cambria" w:cstheme="minorHAnsi"/>
            <w:sz w:val="24"/>
            <w:szCs w:val="24"/>
            <w:lang w:eastAsia="ru-RU"/>
          </w:rPr>
          <w:delText>:</w:delText>
        </w:r>
      </w:del>
    </w:p>
    <w:p w14:paraId="2523A40D" w14:textId="08B8DC78" w:rsidR="000A76A6" w:rsidRPr="00D81E97" w:rsidDel="00D32655" w:rsidRDefault="00A85385" w:rsidP="00D81E97">
      <w:pPr>
        <w:pStyle w:val="a5"/>
        <w:numPr>
          <w:ilvl w:val="0"/>
          <w:numId w:val="9"/>
        </w:numPr>
        <w:spacing w:after="240"/>
        <w:jc w:val="both"/>
        <w:rPr>
          <w:del w:id="4" w:author="Григорий Байков" w:date="2023-04-25T23:53:00Z"/>
          <w:rFonts w:ascii="Cambria" w:hAnsi="Cambria" w:cstheme="minorHAnsi"/>
          <w:sz w:val="24"/>
          <w:szCs w:val="24"/>
        </w:rPr>
      </w:pPr>
      <w:del w:id="5" w:author="Григорий Байков" w:date="2023-04-25T23:53:00Z">
        <w:r w:rsidRPr="00D81E97" w:rsidDel="00D32655">
          <w:rPr>
            <w:rFonts w:ascii="Cambria" w:hAnsi="Cambria" w:cstheme="minorHAnsi"/>
            <w:sz w:val="24"/>
            <w:szCs w:val="24"/>
          </w:rPr>
          <w:delText>Создать необходимые</w:delText>
        </w:r>
        <w:r w:rsidR="000A76A6" w:rsidRPr="00D81E97" w:rsidDel="00D32655">
          <w:rPr>
            <w:rFonts w:ascii="Cambria" w:hAnsi="Cambria" w:cstheme="minorHAnsi"/>
            <w:sz w:val="24"/>
            <w:szCs w:val="24"/>
          </w:rPr>
          <w:delText xml:space="preserve"> элементы интерфейса</w:delText>
        </w:r>
        <w:r w:rsidRPr="00D81E97" w:rsidDel="00D32655">
          <w:rPr>
            <w:rFonts w:ascii="Cambria" w:hAnsi="Cambria" w:cstheme="minorHAnsi"/>
            <w:sz w:val="24"/>
            <w:szCs w:val="24"/>
          </w:rPr>
          <w:delText>.</w:delText>
        </w:r>
      </w:del>
    </w:p>
    <w:p w14:paraId="63594835" w14:textId="62948DD5" w:rsidR="000A76A6" w:rsidRPr="00D81E97" w:rsidDel="00D32655" w:rsidRDefault="000A76A6" w:rsidP="00D81E97">
      <w:pPr>
        <w:pStyle w:val="a5"/>
        <w:numPr>
          <w:ilvl w:val="0"/>
          <w:numId w:val="9"/>
        </w:numPr>
        <w:spacing w:after="240"/>
        <w:jc w:val="both"/>
        <w:rPr>
          <w:del w:id="6" w:author="Григорий Байков" w:date="2023-04-25T23:53:00Z"/>
          <w:rFonts w:ascii="Cambria" w:hAnsi="Cambria" w:cstheme="minorHAnsi"/>
          <w:sz w:val="24"/>
          <w:szCs w:val="24"/>
        </w:rPr>
      </w:pPr>
      <w:del w:id="7" w:author="Григорий Байков" w:date="2023-04-25T23:53:00Z">
        <w:r w:rsidRPr="00D81E97" w:rsidDel="00D32655">
          <w:rPr>
            <w:rFonts w:ascii="Cambria" w:hAnsi="Cambria" w:cstheme="minorHAnsi"/>
            <w:sz w:val="24"/>
            <w:szCs w:val="24"/>
          </w:rPr>
          <w:delText>Настроить элементы интерфейса: размер, расположени</w:delText>
        </w:r>
        <w:r w:rsidR="00A85385" w:rsidRPr="00D81E97" w:rsidDel="00D32655">
          <w:rPr>
            <w:rFonts w:ascii="Cambria" w:hAnsi="Cambria" w:cstheme="minorHAnsi"/>
            <w:sz w:val="24"/>
            <w:szCs w:val="24"/>
          </w:rPr>
          <w:delText>е</w:delText>
        </w:r>
        <w:r w:rsidRPr="00D81E97" w:rsidDel="00D32655">
          <w:rPr>
            <w:rFonts w:ascii="Cambria" w:hAnsi="Cambria" w:cstheme="minorHAnsi"/>
            <w:sz w:val="24"/>
            <w:szCs w:val="24"/>
          </w:rPr>
          <w:delText>, форм</w:delText>
        </w:r>
        <w:r w:rsidR="00A85385" w:rsidRPr="00D81E97" w:rsidDel="00D32655">
          <w:rPr>
            <w:rFonts w:ascii="Cambria" w:hAnsi="Cambria" w:cstheme="minorHAnsi"/>
            <w:sz w:val="24"/>
            <w:szCs w:val="24"/>
          </w:rPr>
          <w:delText>у</w:delText>
        </w:r>
        <w:r w:rsidRPr="00D81E97" w:rsidDel="00D32655">
          <w:rPr>
            <w:rFonts w:ascii="Cambria" w:hAnsi="Cambria" w:cstheme="minorHAnsi"/>
            <w:sz w:val="24"/>
            <w:szCs w:val="24"/>
          </w:rPr>
          <w:delText xml:space="preserve"> и пр.</w:delText>
        </w:r>
      </w:del>
    </w:p>
    <w:p w14:paraId="6F04D79B" w14:textId="69D32827" w:rsidR="00EA13BE" w:rsidDel="00D32655" w:rsidRDefault="005546A6" w:rsidP="00EA13BE">
      <w:pPr>
        <w:pStyle w:val="a5"/>
        <w:numPr>
          <w:ilvl w:val="0"/>
          <w:numId w:val="9"/>
        </w:numPr>
        <w:spacing w:after="240"/>
        <w:jc w:val="both"/>
        <w:rPr>
          <w:del w:id="8" w:author="Григорий Байков" w:date="2023-04-25T23:53:00Z"/>
          <w:rFonts w:ascii="Cambria" w:hAnsi="Cambria" w:cstheme="minorHAnsi"/>
          <w:sz w:val="24"/>
          <w:szCs w:val="24"/>
        </w:rPr>
      </w:pPr>
      <w:del w:id="9" w:author="Григорий Байков" w:date="2023-04-25T23:53:00Z">
        <w:r w:rsidDel="00D32655">
          <w:rPr>
            <w:rFonts w:ascii="Cambria" w:hAnsi="Cambria" w:cstheme="minorHAnsi"/>
            <w:sz w:val="24"/>
            <w:szCs w:val="24"/>
          </w:rPr>
          <w:delText>Добавить необходимые файлы и музыку.</w:delText>
        </w:r>
      </w:del>
    </w:p>
    <w:p w14:paraId="5FBF9084" w14:textId="30D17112" w:rsidR="000E597B" w:rsidRPr="00D81E97" w:rsidDel="00D32655" w:rsidRDefault="000A76A6" w:rsidP="00D81E97">
      <w:pPr>
        <w:pStyle w:val="a5"/>
        <w:numPr>
          <w:ilvl w:val="0"/>
          <w:numId w:val="9"/>
        </w:numPr>
        <w:spacing w:after="240"/>
        <w:jc w:val="both"/>
        <w:rPr>
          <w:del w:id="10" w:author="Григорий Байков" w:date="2023-04-25T23:53:00Z"/>
          <w:rFonts w:ascii="Cambria" w:hAnsi="Cambria" w:cstheme="minorHAnsi"/>
          <w:sz w:val="24"/>
          <w:szCs w:val="24"/>
        </w:rPr>
      </w:pPr>
      <w:del w:id="11" w:author="Григорий Байков" w:date="2023-04-25T23:53:00Z">
        <w:r w:rsidRPr="00D81E97" w:rsidDel="00D32655">
          <w:rPr>
            <w:rFonts w:ascii="Cambria" w:hAnsi="Cambria" w:cstheme="minorHAnsi"/>
            <w:sz w:val="24"/>
            <w:szCs w:val="24"/>
          </w:rPr>
          <w:delText>Реализ</w:delText>
        </w:r>
        <w:r w:rsidR="00A85385" w:rsidRPr="00D81E97" w:rsidDel="00D32655">
          <w:rPr>
            <w:rFonts w:ascii="Cambria" w:hAnsi="Cambria" w:cstheme="minorHAnsi"/>
            <w:sz w:val="24"/>
            <w:szCs w:val="24"/>
          </w:rPr>
          <w:delText>овать</w:delText>
        </w:r>
        <w:r w:rsidRPr="00D81E97" w:rsidDel="00D32655">
          <w:rPr>
            <w:rFonts w:ascii="Cambria" w:hAnsi="Cambria" w:cstheme="minorHAnsi"/>
            <w:sz w:val="24"/>
            <w:szCs w:val="24"/>
          </w:rPr>
          <w:delText xml:space="preserve"> обработчик</w:delText>
        </w:r>
        <w:r w:rsidR="00A85385" w:rsidRPr="00D81E97" w:rsidDel="00D32655">
          <w:rPr>
            <w:rFonts w:ascii="Cambria" w:hAnsi="Cambria" w:cstheme="minorHAnsi"/>
            <w:sz w:val="24"/>
            <w:szCs w:val="24"/>
          </w:rPr>
          <w:delText>и</w:delText>
        </w:r>
        <w:r w:rsidRPr="00D81E97" w:rsidDel="00D32655">
          <w:rPr>
            <w:rFonts w:ascii="Cambria" w:hAnsi="Cambria" w:cstheme="minorHAnsi"/>
            <w:sz w:val="24"/>
            <w:szCs w:val="24"/>
          </w:rPr>
          <w:delText xml:space="preserve"> различных событий:</w:delText>
        </w:r>
      </w:del>
    </w:p>
    <w:p w14:paraId="0977E807" w14:textId="3DEBA626" w:rsidR="000A76A6" w:rsidDel="00D32655" w:rsidRDefault="000A76A6" w:rsidP="00D81E97">
      <w:pPr>
        <w:pStyle w:val="a5"/>
        <w:numPr>
          <w:ilvl w:val="0"/>
          <w:numId w:val="11"/>
        </w:numPr>
        <w:spacing w:after="240"/>
        <w:jc w:val="both"/>
        <w:rPr>
          <w:del w:id="12" w:author="Григорий Байков" w:date="2023-04-25T23:53:00Z"/>
          <w:rFonts w:ascii="Cambria" w:hAnsi="Cambria" w:cstheme="minorHAnsi"/>
          <w:sz w:val="24"/>
          <w:szCs w:val="24"/>
        </w:rPr>
      </w:pPr>
      <w:del w:id="13" w:author="Григорий Байков" w:date="2023-04-25T23:53:00Z">
        <w:r w:rsidRPr="00D81E97" w:rsidDel="00D32655">
          <w:rPr>
            <w:rFonts w:ascii="Cambria" w:hAnsi="Cambria" w:cstheme="minorHAnsi"/>
            <w:sz w:val="24"/>
            <w:szCs w:val="24"/>
          </w:rPr>
          <w:delText>Нажатие на кнопк</w:delText>
        </w:r>
        <w:r w:rsidR="005B03F8" w:rsidRPr="00D81E97" w:rsidDel="00D32655">
          <w:rPr>
            <w:rFonts w:ascii="Cambria" w:hAnsi="Cambria" w:cstheme="minorHAnsi"/>
            <w:sz w:val="24"/>
            <w:szCs w:val="24"/>
          </w:rPr>
          <w:delText>и</w:delText>
        </w:r>
      </w:del>
    </w:p>
    <w:p w14:paraId="150A2C99" w14:textId="20AD5C6C" w:rsidR="005546A6" w:rsidRPr="00D81E97" w:rsidDel="00D32655" w:rsidRDefault="005546A6" w:rsidP="00D81E97">
      <w:pPr>
        <w:pStyle w:val="a5"/>
        <w:numPr>
          <w:ilvl w:val="0"/>
          <w:numId w:val="11"/>
        </w:numPr>
        <w:spacing w:after="240"/>
        <w:jc w:val="both"/>
        <w:rPr>
          <w:del w:id="14" w:author="Григорий Байков" w:date="2023-04-25T23:53:00Z"/>
          <w:rFonts w:ascii="Cambria" w:hAnsi="Cambria" w:cstheme="minorHAnsi"/>
          <w:sz w:val="24"/>
          <w:szCs w:val="24"/>
        </w:rPr>
      </w:pPr>
      <w:del w:id="15" w:author="Григорий Байков" w:date="2023-04-25T23:53:00Z">
        <w:r w:rsidDel="00D32655">
          <w:rPr>
            <w:rFonts w:ascii="Cambria" w:hAnsi="Cambria" w:cstheme="minorHAnsi"/>
            <w:sz w:val="24"/>
            <w:szCs w:val="24"/>
          </w:rPr>
          <w:delText>Смена музыки при подборе бутылочки с ромом</w:delText>
        </w:r>
      </w:del>
    </w:p>
    <w:p w14:paraId="1CE74F55" w14:textId="6DEAC9E0" w:rsidR="000E597B" w:rsidRDefault="000E597B" w:rsidP="00774EC4">
      <w:pPr>
        <w:pStyle w:val="1"/>
        <w:spacing w:after="240"/>
        <w:ind w:firstLine="708"/>
        <w:jc w:val="both"/>
        <w:rPr>
          <w:ins w:id="16" w:author="Григорий Байков" w:date="2023-04-25T23:53:00Z"/>
          <w:rFonts w:ascii="Cambria" w:hAnsi="Cambria" w:cstheme="minorHAnsi"/>
          <w:sz w:val="24"/>
          <w:szCs w:val="24"/>
        </w:rPr>
      </w:pPr>
      <w:r w:rsidRPr="00D81E97">
        <w:rPr>
          <w:rFonts w:ascii="Cambria" w:hAnsi="Cambria" w:cstheme="minorHAnsi"/>
          <w:sz w:val="24"/>
          <w:szCs w:val="24"/>
        </w:rPr>
        <w:t>Описание:</w:t>
      </w:r>
    </w:p>
    <w:p w14:paraId="1EEE9BCE" w14:textId="77777777" w:rsidR="00D32655" w:rsidRPr="00D32655" w:rsidRDefault="00D32655" w:rsidP="00D32655">
      <w:pPr>
        <w:rPr>
          <w:ins w:id="17" w:author="Григорий Байков" w:date="2023-04-25T23:53:00Z"/>
          <w:rFonts w:ascii="Cambria" w:hAnsi="Cambria"/>
          <w:sz w:val="24"/>
          <w:szCs w:val="24"/>
          <w:rPrChange w:id="18" w:author="Григорий Байков" w:date="2023-04-25T23:53:00Z">
            <w:rPr>
              <w:ins w:id="19" w:author="Григорий Байков" w:date="2023-04-25T23:53:00Z"/>
            </w:rPr>
          </w:rPrChange>
        </w:rPr>
      </w:pPr>
      <w:ins w:id="20" w:author="Григорий Байков" w:date="2023-04-25T23:53:00Z">
        <w:r w:rsidRPr="00D32655">
          <w:rPr>
            <w:rFonts w:ascii="Cambria" w:hAnsi="Cambria"/>
            <w:sz w:val="24"/>
            <w:szCs w:val="24"/>
            <w:rPrChange w:id="21" w:author="Григорий Байков" w:date="2023-04-25T23:53:00Z">
              <w:rPr/>
            </w:rPrChange>
          </w:rPr>
          <w:t>Данный бот предоставляет возможности:</w:t>
        </w:r>
      </w:ins>
    </w:p>
    <w:p w14:paraId="42DBE4D5" w14:textId="77777777" w:rsidR="00D32655" w:rsidRPr="00D32655" w:rsidRDefault="00D32655" w:rsidP="00D32655">
      <w:pPr>
        <w:numPr>
          <w:ilvl w:val="0"/>
          <w:numId w:val="21"/>
        </w:numPr>
        <w:rPr>
          <w:ins w:id="22" w:author="Григорий Байков" w:date="2023-04-25T23:53:00Z"/>
          <w:rFonts w:ascii="Cambria" w:hAnsi="Cambria"/>
          <w:sz w:val="24"/>
          <w:szCs w:val="24"/>
          <w:rPrChange w:id="23" w:author="Григорий Байков" w:date="2023-04-25T23:53:00Z">
            <w:rPr>
              <w:ins w:id="24" w:author="Григорий Байков" w:date="2023-04-25T23:53:00Z"/>
            </w:rPr>
          </w:rPrChange>
        </w:rPr>
      </w:pPr>
      <w:ins w:id="25" w:author="Григорий Байков" w:date="2023-04-25T23:53:00Z">
        <w:r w:rsidRPr="00D32655">
          <w:rPr>
            <w:rFonts w:ascii="Cambria" w:hAnsi="Cambria"/>
            <w:sz w:val="24"/>
            <w:szCs w:val="24"/>
            <w:rPrChange w:id="26" w:author="Григорий Байков" w:date="2023-04-25T23:53:00Z">
              <w:rPr/>
            </w:rPrChange>
          </w:rPr>
          <w:t>Поиска определений различных понятий</w:t>
        </w:r>
      </w:ins>
    </w:p>
    <w:p w14:paraId="08E6A5A9" w14:textId="77777777" w:rsidR="00D32655" w:rsidRPr="00D32655" w:rsidRDefault="00D32655" w:rsidP="00D32655">
      <w:pPr>
        <w:numPr>
          <w:ilvl w:val="0"/>
          <w:numId w:val="21"/>
        </w:numPr>
        <w:rPr>
          <w:ins w:id="27" w:author="Григорий Байков" w:date="2023-04-25T23:53:00Z"/>
          <w:rFonts w:ascii="Cambria" w:hAnsi="Cambria"/>
          <w:sz w:val="24"/>
          <w:szCs w:val="24"/>
          <w:rPrChange w:id="28" w:author="Григорий Байков" w:date="2023-04-25T23:53:00Z">
            <w:rPr>
              <w:ins w:id="29" w:author="Григорий Байков" w:date="2023-04-25T23:53:00Z"/>
            </w:rPr>
          </w:rPrChange>
        </w:rPr>
      </w:pPr>
      <w:ins w:id="30" w:author="Григорий Байков" w:date="2023-04-25T23:53:00Z">
        <w:r w:rsidRPr="00D32655">
          <w:rPr>
            <w:rFonts w:ascii="Cambria" w:hAnsi="Cambria"/>
            <w:sz w:val="24"/>
            <w:szCs w:val="24"/>
            <w:rPrChange w:id="31" w:author="Григорий Байков" w:date="2023-04-25T23:53:00Z">
              <w:rPr/>
            </w:rPrChange>
          </w:rPr>
          <w:t>Поднятия настроения дурацкими анекдотами</w:t>
        </w:r>
      </w:ins>
    </w:p>
    <w:p w14:paraId="136DF58D" w14:textId="77777777" w:rsidR="00D32655" w:rsidRPr="00D32655" w:rsidRDefault="00D32655" w:rsidP="00D32655">
      <w:pPr>
        <w:numPr>
          <w:ilvl w:val="0"/>
          <w:numId w:val="21"/>
        </w:numPr>
        <w:rPr>
          <w:ins w:id="32" w:author="Григорий Байков" w:date="2023-04-25T23:53:00Z"/>
          <w:rFonts w:ascii="Cambria" w:hAnsi="Cambria"/>
          <w:sz w:val="24"/>
          <w:szCs w:val="24"/>
          <w:rPrChange w:id="33" w:author="Григорий Байков" w:date="2023-04-25T23:53:00Z">
            <w:rPr>
              <w:ins w:id="34" w:author="Григорий Байков" w:date="2023-04-25T23:53:00Z"/>
            </w:rPr>
          </w:rPrChange>
        </w:rPr>
      </w:pPr>
      <w:ins w:id="35" w:author="Григорий Байков" w:date="2023-04-25T23:53:00Z">
        <w:r w:rsidRPr="00D32655">
          <w:rPr>
            <w:rFonts w:ascii="Cambria" w:hAnsi="Cambria"/>
            <w:sz w:val="24"/>
            <w:szCs w:val="24"/>
            <w:rPrChange w:id="36" w:author="Григорий Байков" w:date="2023-04-25T23:53:00Z">
              <w:rPr/>
            </w:rPrChange>
          </w:rPr>
          <w:t>Прослушать каталог музыкальных шедевров</w:t>
        </w:r>
      </w:ins>
    </w:p>
    <w:p w14:paraId="7C71DBB0" w14:textId="77777777" w:rsidR="00D32655" w:rsidRPr="00D32655" w:rsidRDefault="00D32655" w:rsidP="00D32655">
      <w:pPr>
        <w:numPr>
          <w:ilvl w:val="0"/>
          <w:numId w:val="21"/>
        </w:numPr>
        <w:rPr>
          <w:ins w:id="37" w:author="Григорий Байков" w:date="2023-04-25T23:53:00Z"/>
          <w:rFonts w:ascii="Cambria" w:hAnsi="Cambria"/>
          <w:sz w:val="24"/>
          <w:szCs w:val="24"/>
          <w:rPrChange w:id="38" w:author="Григорий Байков" w:date="2023-04-25T23:53:00Z">
            <w:rPr>
              <w:ins w:id="39" w:author="Григорий Байков" w:date="2023-04-25T23:53:00Z"/>
            </w:rPr>
          </w:rPrChange>
        </w:rPr>
      </w:pPr>
      <w:ins w:id="40" w:author="Григорий Байков" w:date="2023-04-25T23:53:00Z">
        <w:r w:rsidRPr="00D32655">
          <w:rPr>
            <w:rFonts w:ascii="Cambria" w:hAnsi="Cambria"/>
            <w:sz w:val="24"/>
            <w:szCs w:val="24"/>
            <w:rPrChange w:id="41" w:author="Григорий Байков" w:date="2023-04-25T23:53:00Z">
              <w:rPr/>
            </w:rPrChange>
          </w:rPr>
          <w:t>Сыграть в удивительную, захватывающую, уникальную в своем роде игру</w:t>
        </w:r>
      </w:ins>
    </w:p>
    <w:p w14:paraId="3705FB5B" w14:textId="77777777" w:rsidR="00D32655" w:rsidRPr="00D32655" w:rsidRDefault="00D32655" w:rsidP="00D32655">
      <w:pPr>
        <w:numPr>
          <w:ilvl w:val="0"/>
          <w:numId w:val="21"/>
        </w:numPr>
        <w:rPr>
          <w:ins w:id="42" w:author="Григорий Байков" w:date="2023-04-25T23:53:00Z"/>
          <w:rFonts w:ascii="Cambria" w:hAnsi="Cambria"/>
          <w:sz w:val="24"/>
          <w:szCs w:val="24"/>
          <w:rPrChange w:id="43" w:author="Григорий Байков" w:date="2023-04-25T23:53:00Z">
            <w:rPr>
              <w:ins w:id="44" w:author="Григорий Байков" w:date="2023-04-25T23:53:00Z"/>
            </w:rPr>
          </w:rPrChange>
        </w:rPr>
      </w:pPr>
      <w:ins w:id="45" w:author="Григорий Байков" w:date="2023-04-25T23:53:00Z">
        <w:r w:rsidRPr="00D32655">
          <w:rPr>
            <w:rFonts w:ascii="Cambria" w:hAnsi="Cambria"/>
            <w:sz w:val="24"/>
            <w:szCs w:val="24"/>
            <w:rPrChange w:id="46" w:author="Григорий Байков" w:date="2023-04-25T23:53:00Z">
              <w:rPr/>
            </w:rPrChange>
          </w:rPr>
          <w:t>Узнать ответ на вопрос о смысле жизни, Вселенной и всего такого...</w:t>
        </w:r>
      </w:ins>
    </w:p>
    <w:p w14:paraId="0AAE6B58" w14:textId="3186E484" w:rsidR="00D32655" w:rsidRPr="00D32655" w:rsidDel="00D32655" w:rsidRDefault="00D32655" w:rsidP="00D32655">
      <w:pPr>
        <w:rPr>
          <w:del w:id="47" w:author="Григорий Байков" w:date="2023-04-25T23:53:00Z"/>
          <w:rPrChange w:id="48" w:author="Григорий Байков" w:date="2023-04-25T23:53:00Z">
            <w:rPr>
              <w:del w:id="49" w:author="Григорий Байков" w:date="2023-04-25T23:53:00Z"/>
              <w:rFonts w:ascii="Cambria" w:hAnsi="Cambria" w:cstheme="minorHAnsi"/>
              <w:sz w:val="24"/>
              <w:szCs w:val="24"/>
            </w:rPr>
          </w:rPrChange>
        </w:rPr>
        <w:pPrChange w:id="50" w:author="Григорий Байков" w:date="2023-04-25T23:53:00Z">
          <w:pPr>
            <w:pStyle w:val="1"/>
            <w:spacing w:after="240"/>
            <w:ind w:firstLine="708"/>
            <w:jc w:val="both"/>
          </w:pPr>
        </w:pPrChange>
      </w:pPr>
    </w:p>
    <w:p w14:paraId="634F96A7" w14:textId="201F2957" w:rsidR="009812EC" w:rsidRPr="009812EC" w:rsidDel="00D32655" w:rsidRDefault="009812EC" w:rsidP="009812EC">
      <w:pPr>
        <w:rPr>
          <w:del w:id="51" w:author="Григорий Байков" w:date="2023-04-25T23:53:00Z"/>
          <w:rFonts w:ascii="Cambria" w:hAnsi="Cambria"/>
          <w:sz w:val="24"/>
          <w:szCs w:val="24"/>
        </w:rPr>
      </w:pPr>
      <w:del w:id="52" w:author="Григорий Байков" w:date="2023-04-25T23:53:00Z">
        <w:r w:rsidRPr="009812EC" w:rsidDel="00D32655">
          <w:rPr>
            <w:rFonts w:ascii="Cambria" w:hAnsi="Cambria"/>
            <w:sz w:val="24"/>
            <w:szCs w:val="24"/>
          </w:rPr>
          <w:delText>При запуске программы вы попадаете на главный экран при нажатии на кнопку ”</w:delText>
        </w:r>
        <w:r w:rsidDel="00D32655">
          <w:rPr>
            <w:rFonts w:ascii="Cambria" w:hAnsi="Cambria"/>
            <w:sz w:val="24"/>
            <w:szCs w:val="24"/>
            <w:lang w:val="en-US"/>
          </w:rPr>
          <w:delText>Space</w:delText>
        </w:r>
        <w:r w:rsidRPr="009812EC" w:rsidDel="00D32655">
          <w:rPr>
            <w:rFonts w:ascii="Cambria" w:hAnsi="Cambria"/>
            <w:sz w:val="24"/>
            <w:szCs w:val="24"/>
          </w:rPr>
          <w:delText xml:space="preserve"> ” начинается игра в которой вам надо перепрыгивать через препятствия, избегать коварных и опасных врагов, а также не забывать собирать бутылочки с ромом</w:delText>
        </w:r>
        <w:r w:rsidDel="00D32655">
          <w:rPr>
            <w:rFonts w:ascii="Cambria" w:hAnsi="Cambria"/>
            <w:sz w:val="24"/>
            <w:szCs w:val="24"/>
          </w:rPr>
          <w:delText xml:space="preserve">, при поражении в игре высветится соответствующая надпись, буде показана статистика игры, для того чтобы перезапустить игру надо нажать на кнопку </w:delText>
        </w:r>
        <w:r w:rsidRPr="009812EC" w:rsidDel="00D32655">
          <w:rPr>
            <w:rFonts w:ascii="Cambria" w:hAnsi="Cambria"/>
            <w:sz w:val="24"/>
            <w:szCs w:val="24"/>
          </w:rPr>
          <w:delText>“</w:delText>
        </w:r>
        <w:r w:rsidDel="00D32655">
          <w:rPr>
            <w:rFonts w:ascii="Cambria" w:hAnsi="Cambria"/>
            <w:sz w:val="24"/>
            <w:szCs w:val="24"/>
            <w:lang w:val="en-US"/>
          </w:rPr>
          <w:delText>R</w:delText>
        </w:r>
        <w:r w:rsidRPr="009812EC" w:rsidDel="00D32655">
          <w:rPr>
            <w:rFonts w:ascii="Cambria" w:hAnsi="Cambria"/>
            <w:sz w:val="24"/>
            <w:szCs w:val="24"/>
          </w:rPr>
          <w:delText>”</w:delText>
        </w:r>
        <w:r w:rsidDel="00D32655">
          <w:rPr>
            <w:rFonts w:ascii="Cambria" w:hAnsi="Cambria"/>
            <w:sz w:val="24"/>
            <w:szCs w:val="24"/>
          </w:rPr>
          <w:delText>. При нажатии на крестик игра закроется.</w:delText>
        </w:r>
      </w:del>
    </w:p>
    <w:p w14:paraId="41236BF0" w14:textId="06F0B520" w:rsidR="008F52F4" w:rsidRPr="00D81E97" w:rsidRDefault="00243BD0" w:rsidP="00D81E97">
      <w:pPr>
        <w:pStyle w:val="1"/>
        <w:spacing w:after="240"/>
        <w:ind w:firstLine="708"/>
        <w:jc w:val="both"/>
        <w:rPr>
          <w:rFonts w:ascii="Cambria" w:hAnsi="Cambria" w:cstheme="minorHAnsi"/>
          <w:sz w:val="24"/>
          <w:szCs w:val="24"/>
        </w:rPr>
      </w:pPr>
      <w:r w:rsidRPr="00D81E97">
        <w:rPr>
          <w:rFonts w:ascii="Cambria" w:hAnsi="Cambria" w:cstheme="minorHAnsi"/>
          <w:sz w:val="24"/>
          <w:szCs w:val="24"/>
        </w:rPr>
        <w:t>Вывод:</w:t>
      </w:r>
    </w:p>
    <w:p w14:paraId="35359C29" w14:textId="2366F279" w:rsidR="008F52F4" w:rsidRPr="00D32655" w:rsidRDefault="002549E2" w:rsidP="00D81E97">
      <w:pPr>
        <w:spacing w:after="240" w:line="276" w:lineRule="auto"/>
        <w:jc w:val="both"/>
        <w:rPr>
          <w:rFonts w:ascii="Cambria" w:hAnsi="Cambria" w:cstheme="minorHAnsi"/>
          <w:sz w:val="24"/>
          <w:szCs w:val="24"/>
        </w:rPr>
      </w:pPr>
      <w:r w:rsidRPr="00D81E97">
        <w:rPr>
          <w:rFonts w:ascii="Cambria" w:hAnsi="Cambria" w:cstheme="minorHAnsi"/>
          <w:sz w:val="24"/>
          <w:szCs w:val="24"/>
        </w:rPr>
        <w:t xml:space="preserve">В результате выполнения проекта </w:t>
      </w:r>
      <w:ins w:id="53" w:author="Григорий Байков" w:date="2023-04-25T23:54:00Z">
        <w:r w:rsidR="00D32655">
          <w:rPr>
            <w:rFonts w:ascii="Cambria" w:hAnsi="Cambria" w:cstheme="minorHAnsi"/>
            <w:sz w:val="24"/>
            <w:szCs w:val="24"/>
          </w:rPr>
          <w:t>Я:</w:t>
        </w:r>
      </w:ins>
      <w:del w:id="54" w:author="Григорий Байков" w:date="2023-04-25T23:54:00Z">
        <w:r w:rsidR="005546A6" w:rsidDel="00D32655">
          <w:rPr>
            <w:rFonts w:ascii="Cambria" w:hAnsi="Cambria" w:cstheme="minorHAnsi"/>
            <w:sz w:val="24"/>
            <w:szCs w:val="24"/>
          </w:rPr>
          <w:delText>Мы</w:delText>
        </w:r>
        <w:r w:rsidRPr="00D81E97" w:rsidDel="00D32655">
          <w:rPr>
            <w:rFonts w:ascii="Cambria" w:hAnsi="Cambria" w:cstheme="minorHAnsi"/>
            <w:sz w:val="24"/>
            <w:szCs w:val="24"/>
          </w:rPr>
          <w:delText>:</w:delText>
        </w:r>
      </w:del>
    </w:p>
    <w:p w14:paraId="52A6E4DB" w14:textId="3B8C6666" w:rsidR="008F52F4" w:rsidRPr="00D81E97" w:rsidRDefault="002549E2" w:rsidP="00D81E97">
      <w:pPr>
        <w:pStyle w:val="a5"/>
        <w:numPr>
          <w:ilvl w:val="0"/>
          <w:numId w:val="20"/>
        </w:numPr>
        <w:spacing w:after="240" w:line="240" w:lineRule="auto"/>
        <w:jc w:val="both"/>
        <w:rPr>
          <w:rFonts w:ascii="Cambria" w:hAnsi="Cambria" w:cstheme="minorHAnsi"/>
          <w:sz w:val="24"/>
          <w:szCs w:val="24"/>
        </w:rPr>
      </w:pPr>
      <w:r w:rsidRPr="00D81E97">
        <w:rPr>
          <w:rFonts w:ascii="Cambria" w:hAnsi="Cambria" w:cstheme="minorHAnsi"/>
          <w:sz w:val="24"/>
          <w:szCs w:val="24"/>
        </w:rPr>
        <w:t>Овладел</w:t>
      </w:r>
      <w:del w:id="55" w:author="Григорий Байков" w:date="2023-04-25T23:54:00Z">
        <w:r w:rsidR="005546A6" w:rsidDel="00D32655">
          <w:rPr>
            <w:rFonts w:ascii="Cambria" w:hAnsi="Cambria" w:cstheme="minorHAnsi"/>
            <w:sz w:val="24"/>
            <w:szCs w:val="24"/>
          </w:rPr>
          <w:delText>и</w:delText>
        </w:r>
      </w:del>
      <w:r w:rsidRPr="00D81E97">
        <w:rPr>
          <w:rFonts w:ascii="Cambria" w:hAnsi="Cambria" w:cstheme="minorHAnsi"/>
          <w:sz w:val="24"/>
          <w:szCs w:val="24"/>
        </w:rPr>
        <w:t xml:space="preserve"> навыками работы с</w:t>
      </w:r>
      <w:r w:rsidR="005546A6">
        <w:rPr>
          <w:rFonts w:ascii="Cambria" w:hAnsi="Cambria" w:cstheme="minorHAnsi"/>
          <w:sz w:val="24"/>
          <w:szCs w:val="24"/>
        </w:rPr>
        <w:t xml:space="preserve"> </w:t>
      </w:r>
      <w:del w:id="56" w:author="Григорий Байков" w:date="2023-04-25T23:54:00Z">
        <w:r w:rsidR="005546A6" w:rsidDel="00D32655">
          <w:rPr>
            <w:rFonts w:ascii="Cambria" w:hAnsi="Cambria" w:cstheme="minorHAnsi"/>
            <w:sz w:val="24"/>
            <w:szCs w:val="24"/>
            <w:lang w:val="en-US"/>
          </w:rPr>
          <w:delText>PyGame</w:delText>
        </w:r>
      </w:del>
      <w:r w:rsidR="008F52F4" w:rsidRPr="00D81E97">
        <w:rPr>
          <w:rFonts w:ascii="Cambria" w:hAnsi="Cambria" w:cstheme="minorHAnsi"/>
          <w:sz w:val="24"/>
          <w:szCs w:val="24"/>
        </w:rPr>
        <w:t>.</w:t>
      </w:r>
    </w:p>
    <w:p w14:paraId="66E9018A" w14:textId="39350123" w:rsidR="008F52F4" w:rsidRPr="00D81E97" w:rsidRDefault="002549E2" w:rsidP="00D81E97">
      <w:pPr>
        <w:pStyle w:val="a5"/>
        <w:numPr>
          <w:ilvl w:val="0"/>
          <w:numId w:val="20"/>
        </w:numPr>
        <w:spacing w:after="240" w:line="240" w:lineRule="auto"/>
        <w:jc w:val="both"/>
        <w:rPr>
          <w:rFonts w:ascii="Cambria" w:hAnsi="Cambria" w:cstheme="minorHAnsi"/>
          <w:sz w:val="24"/>
          <w:szCs w:val="24"/>
        </w:rPr>
      </w:pPr>
      <w:r w:rsidRPr="00D81E97">
        <w:rPr>
          <w:rFonts w:ascii="Cambria" w:hAnsi="Cambria" w:cstheme="minorHAnsi"/>
          <w:sz w:val="24"/>
          <w:szCs w:val="24"/>
        </w:rPr>
        <w:t>Получил</w:t>
      </w:r>
      <w:del w:id="57" w:author="Григорий Байков" w:date="2023-04-25T23:54:00Z">
        <w:r w:rsidR="005546A6" w:rsidDel="00D32655">
          <w:rPr>
            <w:rFonts w:ascii="Cambria" w:hAnsi="Cambria" w:cstheme="minorHAnsi"/>
            <w:sz w:val="24"/>
            <w:szCs w:val="24"/>
          </w:rPr>
          <w:delText>и</w:delText>
        </w:r>
      </w:del>
      <w:r w:rsidRPr="00D81E97">
        <w:rPr>
          <w:rFonts w:ascii="Cambria" w:hAnsi="Cambria" w:cstheme="minorHAnsi"/>
          <w:sz w:val="24"/>
          <w:szCs w:val="24"/>
        </w:rPr>
        <w:t xml:space="preserve"> навыки разработки графических приложений</w:t>
      </w:r>
      <w:r w:rsidR="00FA268B" w:rsidRPr="00D81E97">
        <w:rPr>
          <w:rFonts w:ascii="Cambria" w:hAnsi="Cambria" w:cstheme="minorHAnsi"/>
          <w:sz w:val="24"/>
          <w:szCs w:val="24"/>
        </w:rPr>
        <w:t xml:space="preserve"> с помощью библиотеки </w:t>
      </w:r>
      <w:del w:id="58" w:author="Григорий Байков" w:date="2023-04-25T23:54:00Z">
        <w:r w:rsidR="00641662" w:rsidRPr="00D81E97" w:rsidDel="00D32655">
          <w:rPr>
            <w:rFonts w:ascii="Cambria" w:hAnsi="Cambria" w:cstheme="minorHAnsi"/>
            <w:sz w:val="24"/>
            <w:szCs w:val="24"/>
            <w:lang w:val="en-US"/>
          </w:rPr>
          <w:delText>Py</w:delText>
        </w:r>
        <w:r w:rsidR="005546A6" w:rsidDel="00D32655">
          <w:rPr>
            <w:rFonts w:ascii="Cambria" w:hAnsi="Cambria" w:cstheme="minorHAnsi"/>
            <w:sz w:val="24"/>
            <w:szCs w:val="24"/>
            <w:lang w:val="en-US"/>
          </w:rPr>
          <w:delText>Game</w:delText>
        </w:r>
      </w:del>
      <w:ins w:id="59" w:author="Григорий Байков" w:date="2023-04-25T23:54:00Z">
        <w:r w:rsidR="00D32655">
          <w:rPr>
            <w:rFonts w:ascii="Cambria" w:hAnsi="Cambria" w:cstheme="minorHAnsi"/>
            <w:sz w:val="24"/>
            <w:szCs w:val="24"/>
            <w:lang w:val="en-US"/>
          </w:rPr>
          <w:t>Telebot</w:t>
        </w:r>
      </w:ins>
      <w:r w:rsidR="008F52F4" w:rsidRPr="00D81E97">
        <w:rPr>
          <w:rFonts w:ascii="Cambria" w:hAnsi="Cambria" w:cstheme="minorHAnsi"/>
          <w:sz w:val="24"/>
          <w:szCs w:val="24"/>
        </w:rPr>
        <w:t>.</w:t>
      </w:r>
    </w:p>
    <w:p w14:paraId="7DC91399" w14:textId="05053537" w:rsidR="002549E2" w:rsidRPr="00D81E97" w:rsidRDefault="002549E2" w:rsidP="00D81E97">
      <w:pPr>
        <w:pStyle w:val="a5"/>
        <w:numPr>
          <w:ilvl w:val="0"/>
          <w:numId w:val="20"/>
        </w:numPr>
        <w:spacing w:after="240" w:line="240" w:lineRule="auto"/>
        <w:jc w:val="both"/>
        <w:rPr>
          <w:rFonts w:ascii="Cambria" w:hAnsi="Cambria" w:cstheme="minorHAnsi"/>
          <w:sz w:val="24"/>
          <w:szCs w:val="24"/>
        </w:rPr>
      </w:pPr>
      <w:r w:rsidRPr="00D81E97">
        <w:rPr>
          <w:rFonts w:ascii="Cambria" w:hAnsi="Cambria" w:cstheme="minorHAnsi"/>
          <w:sz w:val="24"/>
          <w:szCs w:val="24"/>
        </w:rPr>
        <w:t>Создал</w:t>
      </w:r>
      <w:del w:id="60" w:author="Григорий Байков" w:date="2023-04-25T23:54:00Z">
        <w:r w:rsidR="005546A6" w:rsidDel="00D32655">
          <w:rPr>
            <w:rFonts w:ascii="Cambria" w:hAnsi="Cambria" w:cstheme="minorHAnsi"/>
            <w:sz w:val="24"/>
            <w:szCs w:val="24"/>
          </w:rPr>
          <w:delText>и</w:delText>
        </w:r>
      </w:del>
      <w:r w:rsidRPr="00D81E97">
        <w:rPr>
          <w:rFonts w:ascii="Cambria" w:hAnsi="Cambria" w:cstheme="minorHAnsi"/>
          <w:sz w:val="24"/>
          <w:szCs w:val="24"/>
        </w:rPr>
        <w:t xml:space="preserve"> приложение, которое может принести пользу</w:t>
      </w:r>
      <w:ins w:id="61" w:author="Григорий Байков" w:date="2023-04-25T23:54:00Z">
        <w:r w:rsidR="00D32655">
          <w:rPr>
            <w:rFonts w:ascii="Cambria" w:hAnsi="Cambria" w:cstheme="minorHAnsi"/>
            <w:sz w:val="24"/>
            <w:szCs w:val="24"/>
          </w:rPr>
          <w:t xml:space="preserve"> всем</w:t>
        </w:r>
      </w:ins>
      <w:del w:id="62" w:author="Григорий Байков" w:date="2023-04-25T23:54:00Z">
        <w:r w:rsidRPr="00D81E97" w:rsidDel="00D32655">
          <w:rPr>
            <w:rFonts w:ascii="Cambria" w:hAnsi="Cambria" w:cstheme="minorHAnsi"/>
            <w:sz w:val="24"/>
            <w:szCs w:val="24"/>
          </w:rPr>
          <w:delText xml:space="preserve"> некоторым</w:delText>
        </w:r>
      </w:del>
      <w:r w:rsidRPr="00D81E97">
        <w:rPr>
          <w:rFonts w:ascii="Cambria" w:hAnsi="Cambria" w:cstheme="minorHAnsi"/>
          <w:sz w:val="24"/>
          <w:szCs w:val="24"/>
        </w:rPr>
        <w:t xml:space="preserve"> социальным группам</w:t>
      </w:r>
      <w:ins w:id="63" w:author="Григорий Байков" w:date="2023-04-25T23:54:00Z">
        <w:r w:rsidR="00D32655" w:rsidRPr="00D32655">
          <w:rPr>
            <w:rFonts w:ascii="Cambria" w:hAnsi="Cambria" w:cstheme="minorHAnsi"/>
            <w:sz w:val="24"/>
            <w:szCs w:val="24"/>
            <w:rPrChange w:id="64" w:author="Григорий Байков" w:date="2023-04-25T23:54:00Z">
              <w:rPr>
                <w:rFonts w:ascii="Cambria" w:hAnsi="Cambria" w:cstheme="minorHAnsi"/>
                <w:sz w:val="24"/>
                <w:szCs w:val="24"/>
                <w:lang w:val="en-US"/>
              </w:rPr>
            </w:rPrChange>
          </w:rPr>
          <w:t>.</w:t>
        </w:r>
      </w:ins>
      <w:del w:id="65" w:author="Григорий Байков" w:date="2023-04-25T23:54:00Z">
        <w:r w:rsidRPr="00D81E97" w:rsidDel="00D32655">
          <w:rPr>
            <w:rFonts w:ascii="Cambria" w:hAnsi="Cambria" w:cstheme="minorHAnsi"/>
            <w:sz w:val="24"/>
            <w:szCs w:val="24"/>
          </w:rPr>
          <w:delText xml:space="preserve"> (к примеру, школьникам)</w:delText>
        </w:r>
        <w:r w:rsidR="008F52F4" w:rsidRPr="00D81E97" w:rsidDel="00D32655">
          <w:rPr>
            <w:rFonts w:ascii="Cambria" w:hAnsi="Cambria" w:cstheme="minorHAnsi"/>
            <w:sz w:val="24"/>
            <w:szCs w:val="24"/>
          </w:rPr>
          <w:delText>.</w:delText>
        </w:r>
      </w:del>
    </w:p>
    <w:p w14:paraId="0DDDCFBD" w14:textId="1177449A" w:rsidR="00D81E97" w:rsidRPr="00D81E97" w:rsidRDefault="00D81E97" w:rsidP="00D81E97">
      <w:pPr>
        <w:pStyle w:val="1"/>
        <w:spacing w:after="240"/>
        <w:ind w:firstLine="708"/>
        <w:rPr>
          <w:rFonts w:ascii="Cambria" w:hAnsi="Cambria" w:cstheme="minorHAnsi"/>
          <w:sz w:val="24"/>
          <w:szCs w:val="24"/>
          <w:lang w:val="en-US"/>
        </w:rPr>
      </w:pPr>
      <w:r w:rsidRPr="00D81E97">
        <w:rPr>
          <w:rFonts w:ascii="Cambria" w:hAnsi="Cambria" w:cstheme="minorHAnsi"/>
          <w:sz w:val="24"/>
          <w:szCs w:val="24"/>
        </w:rPr>
        <w:t>Возможности для доработки</w:t>
      </w:r>
      <w:r w:rsidRPr="00D81E97">
        <w:rPr>
          <w:rFonts w:ascii="Cambria" w:hAnsi="Cambria" w:cstheme="minorHAnsi"/>
          <w:sz w:val="24"/>
          <w:szCs w:val="24"/>
          <w:lang w:val="en-US"/>
        </w:rPr>
        <w:t>:</w:t>
      </w:r>
    </w:p>
    <w:p w14:paraId="6EF1E251" w14:textId="19021D42" w:rsidR="00D81E97" w:rsidRPr="00D81E97" w:rsidRDefault="005546A6" w:rsidP="00D81E97">
      <w:pPr>
        <w:numPr>
          <w:ilvl w:val="0"/>
          <w:numId w:val="19"/>
        </w:numPr>
        <w:tabs>
          <w:tab w:val="num" w:pos="720"/>
        </w:tabs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del w:id="66" w:author="Григорий Байков" w:date="2023-04-25T23:54:00Z">
        <w:r w:rsidDel="00D32655">
          <w:rPr>
            <w:rFonts w:ascii="Cambria" w:hAnsi="Cambria" w:cstheme="minorHAnsi"/>
            <w:sz w:val="24"/>
            <w:szCs w:val="24"/>
          </w:rPr>
          <w:delText>Улучшить графику</w:delText>
        </w:r>
      </w:del>
      <w:ins w:id="67" w:author="Григорий Байков" w:date="2023-04-25T23:54:00Z">
        <w:r w:rsidR="00D32655">
          <w:rPr>
            <w:rFonts w:ascii="Cambria" w:hAnsi="Cambria" w:cstheme="minorHAnsi"/>
            <w:sz w:val="24"/>
            <w:szCs w:val="24"/>
          </w:rPr>
          <w:t>Д</w:t>
        </w:r>
      </w:ins>
      <w:ins w:id="68" w:author="Григорий Байков" w:date="2023-04-25T23:55:00Z">
        <w:r w:rsidR="00D32655">
          <w:rPr>
            <w:rFonts w:ascii="Cambria" w:hAnsi="Cambria" w:cstheme="minorHAnsi"/>
            <w:sz w:val="24"/>
            <w:szCs w:val="24"/>
          </w:rPr>
          <w:t>обавить больше анекдотов</w:t>
        </w:r>
      </w:ins>
      <w:r>
        <w:rPr>
          <w:rFonts w:ascii="Cambria" w:hAnsi="Cambria" w:cstheme="minorHAnsi"/>
          <w:sz w:val="24"/>
          <w:szCs w:val="24"/>
        </w:rPr>
        <w:t>.</w:t>
      </w:r>
    </w:p>
    <w:p w14:paraId="16F35047" w14:textId="1A80D2C5" w:rsidR="00D81E97" w:rsidRDefault="00D81E97" w:rsidP="00E47FF9">
      <w:pPr>
        <w:numPr>
          <w:ilvl w:val="0"/>
          <w:numId w:val="19"/>
        </w:numPr>
        <w:tabs>
          <w:tab w:val="num" w:pos="720"/>
        </w:tabs>
        <w:spacing w:after="0" w:line="240" w:lineRule="auto"/>
        <w:jc w:val="both"/>
        <w:rPr>
          <w:ins w:id="69" w:author="Григорий Байков" w:date="2023-04-25T23:55:00Z"/>
          <w:rFonts w:ascii="Cambria" w:hAnsi="Cambria" w:cstheme="minorHAnsi"/>
          <w:sz w:val="24"/>
          <w:szCs w:val="24"/>
        </w:rPr>
      </w:pPr>
      <w:r w:rsidRPr="005546A6">
        <w:rPr>
          <w:rFonts w:ascii="Cambria" w:hAnsi="Cambria" w:cstheme="minorHAnsi"/>
          <w:sz w:val="24"/>
          <w:szCs w:val="24"/>
        </w:rPr>
        <w:t xml:space="preserve">Добавить </w:t>
      </w:r>
      <w:r w:rsidR="005546A6" w:rsidRPr="005546A6">
        <w:rPr>
          <w:rFonts w:ascii="Cambria" w:hAnsi="Cambria" w:cstheme="minorHAnsi"/>
          <w:sz w:val="24"/>
          <w:szCs w:val="24"/>
        </w:rPr>
        <w:t>больше музыки.</w:t>
      </w:r>
    </w:p>
    <w:p w14:paraId="40440333" w14:textId="18EB2474" w:rsidR="00D32655" w:rsidRPr="005546A6" w:rsidRDefault="00D32655" w:rsidP="00E47FF9">
      <w:pPr>
        <w:numPr>
          <w:ilvl w:val="0"/>
          <w:numId w:val="19"/>
        </w:numPr>
        <w:tabs>
          <w:tab w:val="num" w:pos="720"/>
        </w:tabs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ins w:id="70" w:author="Григорий Байков" w:date="2023-04-25T23:55:00Z">
        <w:r>
          <w:rPr>
            <w:rFonts w:ascii="Cambria" w:hAnsi="Cambria" w:cstheme="minorHAnsi"/>
            <w:sz w:val="24"/>
            <w:szCs w:val="24"/>
          </w:rPr>
          <w:t>Сделать разговор чат-бота более живым.</w:t>
        </w:r>
      </w:ins>
    </w:p>
    <w:p w14:paraId="09A4381B" w14:textId="31482C3E" w:rsidR="00922B87" w:rsidRPr="00D81E97" w:rsidRDefault="00922B87" w:rsidP="00D81E97">
      <w:pPr>
        <w:pStyle w:val="1"/>
        <w:spacing w:after="240" w:line="276" w:lineRule="auto"/>
        <w:ind w:firstLine="709"/>
        <w:jc w:val="both"/>
        <w:rPr>
          <w:rFonts w:ascii="Cambria" w:hAnsi="Cambria" w:cstheme="minorHAnsi"/>
          <w:sz w:val="24"/>
          <w:szCs w:val="24"/>
          <w:lang w:eastAsia="ru-RU"/>
        </w:rPr>
      </w:pPr>
      <w:r w:rsidRPr="00D81E97">
        <w:rPr>
          <w:rFonts w:ascii="Cambria" w:hAnsi="Cambria" w:cstheme="minorHAnsi"/>
          <w:sz w:val="24"/>
          <w:szCs w:val="24"/>
          <w:lang w:eastAsia="ru-RU"/>
        </w:rPr>
        <w:lastRenderedPageBreak/>
        <w:t>Источники</w:t>
      </w:r>
      <w:r w:rsidR="008F52F4" w:rsidRPr="00D81E97">
        <w:rPr>
          <w:rFonts w:ascii="Cambria" w:hAnsi="Cambria" w:cstheme="minorHAnsi"/>
          <w:sz w:val="24"/>
          <w:szCs w:val="24"/>
          <w:lang w:eastAsia="ru-RU"/>
        </w:rPr>
        <w:t>:</w:t>
      </w:r>
    </w:p>
    <w:p w14:paraId="5AB8201F" w14:textId="3A6D4EBF" w:rsidR="002549E2" w:rsidRPr="00D81E97" w:rsidRDefault="002549E2" w:rsidP="00D81E97">
      <w:pPr>
        <w:pStyle w:val="a5"/>
        <w:numPr>
          <w:ilvl w:val="0"/>
          <w:numId w:val="14"/>
        </w:numPr>
        <w:spacing w:after="240" w:line="276" w:lineRule="auto"/>
        <w:jc w:val="both"/>
        <w:rPr>
          <w:rFonts w:ascii="Cambria" w:hAnsi="Cambria" w:cstheme="minorHAnsi"/>
          <w:sz w:val="24"/>
          <w:szCs w:val="24"/>
          <w:lang w:eastAsia="ru-RU"/>
        </w:rPr>
      </w:pPr>
      <w:r w:rsidRPr="00D81E97">
        <w:rPr>
          <w:rFonts w:ascii="Cambria" w:hAnsi="Cambria" w:cstheme="minorHAnsi"/>
          <w:sz w:val="24"/>
          <w:szCs w:val="24"/>
          <w:lang w:eastAsia="ru-RU"/>
        </w:rPr>
        <w:t xml:space="preserve">Полный курс </w:t>
      </w:r>
      <w:r w:rsidRPr="00D81E97">
        <w:rPr>
          <w:rFonts w:ascii="Cambria" w:hAnsi="Cambria" w:cstheme="minorHAnsi"/>
          <w:sz w:val="24"/>
          <w:szCs w:val="24"/>
          <w:lang w:val="en-US" w:eastAsia="ru-RU"/>
        </w:rPr>
        <w:t>Python</w:t>
      </w:r>
      <w:r w:rsidRPr="00D81E97">
        <w:rPr>
          <w:rFonts w:ascii="Cambria" w:hAnsi="Cambria" w:cstheme="minorHAnsi"/>
          <w:sz w:val="24"/>
          <w:szCs w:val="24"/>
          <w:lang w:eastAsia="ru-RU"/>
        </w:rPr>
        <w:t xml:space="preserve">: </w:t>
      </w:r>
      <w:hyperlink r:id="rId7" w:history="1">
        <w:r w:rsidRPr="00D81E97">
          <w:rPr>
            <w:rStyle w:val="a6"/>
            <w:rFonts w:ascii="Cambria" w:hAnsi="Cambria" w:cstheme="minorHAnsi"/>
            <w:sz w:val="24"/>
            <w:szCs w:val="24"/>
            <w:lang w:val="en-US" w:eastAsia="ru-RU"/>
          </w:rPr>
          <w:t>https</w:t>
        </w:r>
        <w:r w:rsidRPr="00D81E97">
          <w:rPr>
            <w:rStyle w:val="a6"/>
            <w:rFonts w:ascii="Cambria" w:hAnsi="Cambria" w:cstheme="minorHAnsi"/>
            <w:sz w:val="24"/>
            <w:szCs w:val="24"/>
            <w:lang w:eastAsia="ru-RU"/>
          </w:rPr>
          <w:t>://</w:t>
        </w:r>
        <w:r w:rsidRPr="00D81E97">
          <w:rPr>
            <w:rStyle w:val="a6"/>
            <w:rFonts w:ascii="Cambria" w:hAnsi="Cambria" w:cstheme="minorHAnsi"/>
            <w:sz w:val="24"/>
            <w:szCs w:val="24"/>
            <w:lang w:val="en-US" w:eastAsia="ru-RU"/>
          </w:rPr>
          <w:t>www</w:t>
        </w:r>
        <w:r w:rsidRPr="00D81E97">
          <w:rPr>
            <w:rStyle w:val="a6"/>
            <w:rFonts w:ascii="Cambria" w:hAnsi="Cambria" w:cstheme="minorHAnsi"/>
            <w:sz w:val="24"/>
            <w:szCs w:val="24"/>
            <w:lang w:eastAsia="ru-RU"/>
          </w:rPr>
          <w:t>.</w:t>
        </w:r>
        <w:proofErr w:type="spellStart"/>
        <w:r w:rsidRPr="00D81E97">
          <w:rPr>
            <w:rStyle w:val="a6"/>
            <w:rFonts w:ascii="Cambria" w:hAnsi="Cambria" w:cstheme="minorHAnsi"/>
            <w:sz w:val="24"/>
            <w:szCs w:val="24"/>
            <w:lang w:val="en-US" w:eastAsia="ru-RU"/>
          </w:rPr>
          <w:t>youtube</w:t>
        </w:r>
        <w:proofErr w:type="spellEnd"/>
        <w:r w:rsidRPr="00D81E97">
          <w:rPr>
            <w:rStyle w:val="a6"/>
            <w:rFonts w:ascii="Cambria" w:hAnsi="Cambria" w:cstheme="minorHAnsi"/>
            <w:sz w:val="24"/>
            <w:szCs w:val="24"/>
            <w:lang w:eastAsia="ru-RU"/>
          </w:rPr>
          <w:t>.</w:t>
        </w:r>
        <w:r w:rsidRPr="00D81E97">
          <w:rPr>
            <w:rStyle w:val="a6"/>
            <w:rFonts w:ascii="Cambria" w:hAnsi="Cambria" w:cstheme="minorHAnsi"/>
            <w:sz w:val="24"/>
            <w:szCs w:val="24"/>
            <w:lang w:val="en-US" w:eastAsia="ru-RU"/>
          </w:rPr>
          <w:t>com</w:t>
        </w:r>
        <w:r w:rsidRPr="00D81E97">
          <w:rPr>
            <w:rStyle w:val="a6"/>
            <w:rFonts w:ascii="Cambria" w:hAnsi="Cambria" w:cstheme="minorHAnsi"/>
            <w:sz w:val="24"/>
            <w:szCs w:val="24"/>
            <w:lang w:eastAsia="ru-RU"/>
          </w:rPr>
          <w:t>/</w:t>
        </w:r>
        <w:r w:rsidRPr="00D81E97">
          <w:rPr>
            <w:rStyle w:val="a6"/>
            <w:rFonts w:ascii="Cambria" w:hAnsi="Cambria" w:cstheme="minorHAnsi"/>
            <w:sz w:val="24"/>
            <w:szCs w:val="24"/>
            <w:lang w:val="en-US" w:eastAsia="ru-RU"/>
          </w:rPr>
          <w:t>watch</w:t>
        </w:r>
        <w:r w:rsidRPr="00D81E97">
          <w:rPr>
            <w:rStyle w:val="a6"/>
            <w:rFonts w:ascii="Cambria" w:hAnsi="Cambria" w:cstheme="minorHAnsi"/>
            <w:sz w:val="24"/>
            <w:szCs w:val="24"/>
            <w:lang w:eastAsia="ru-RU"/>
          </w:rPr>
          <w:t>?</w:t>
        </w:r>
        <w:r w:rsidRPr="00D81E97">
          <w:rPr>
            <w:rStyle w:val="a6"/>
            <w:rFonts w:ascii="Cambria" w:hAnsi="Cambria" w:cstheme="minorHAnsi"/>
            <w:sz w:val="24"/>
            <w:szCs w:val="24"/>
            <w:lang w:val="en-US" w:eastAsia="ru-RU"/>
          </w:rPr>
          <w:t>v</w:t>
        </w:r>
        <w:r w:rsidRPr="00D81E97">
          <w:rPr>
            <w:rStyle w:val="a6"/>
            <w:rFonts w:ascii="Cambria" w:hAnsi="Cambria" w:cstheme="minorHAnsi"/>
            <w:sz w:val="24"/>
            <w:szCs w:val="24"/>
            <w:lang w:eastAsia="ru-RU"/>
          </w:rPr>
          <w:t>=</w:t>
        </w:r>
        <w:proofErr w:type="spellStart"/>
        <w:r w:rsidRPr="00D81E97">
          <w:rPr>
            <w:rStyle w:val="a6"/>
            <w:rFonts w:ascii="Cambria" w:hAnsi="Cambria" w:cstheme="minorHAnsi"/>
            <w:sz w:val="24"/>
            <w:szCs w:val="24"/>
            <w:lang w:val="en-US" w:eastAsia="ru-RU"/>
          </w:rPr>
          <w:t>XKHEtdqhLK</w:t>
        </w:r>
        <w:proofErr w:type="spellEnd"/>
        <w:r w:rsidRPr="00D81E97">
          <w:rPr>
            <w:rStyle w:val="a6"/>
            <w:rFonts w:ascii="Cambria" w:hAnsi="Cambria" w:cstheme="minorHAnsi"/>
            <w:sz w:val="24"/>
            <w:szCs w:val="24"/>
            <w:lang w:eastAsia="ru-RU"/>
          </w:rPr>
          <w:t>8</w:t>
        </w:r>
      </w:hyperlink>
    </w:p>
    <w:p w14:paraId="56148E51" w14:textId="17E38E35" w:rsidR="009812EC" w:rsidRPr="009812EC" w:rsidRDefault="005546A6" w:rsidP="00D32655">
      <w:pPr>
        <w:pStyle w:val="a5"/>
        <w:spacing w:after="240" w:line="276" w:lineRule="auto"/>
        <w:ind w:left="360"/>
        <w:jc w:val="both"/>
        <w:rPr>
          <w:rFonts w:ascii="Cambria" w:hAnsi="Cambria" w:cstheme="minorHAnsi"/>
          <w:sz w:val="24"/>
          <w:szCs w:val="24"/>
          <w:lang w:eastAsia="ru-RU"/>
        </w:rPr>
        <w:pPrChange w:id="71" w:author="Григорий Байков" w:date="2023-04-25T23:55:00Z">
          <w:pPr>
            <w:pStyle w:val="a5"/>
            <w:numPr>
              <w:numId w:val="14"/>
            </w:numPr>
            <w:spacing w:after="240" w:line="276" w:lineRule="auto"/>
            <w:ind w:left="360" w:hanging="360"/>
            <w:jc w:val="both"/>
          </w:pPr>
        </w:pPrChange>
      </w:pPr>
      <w:del w:id="72" w:author="Григорий Байков" w:date="2023-04-25T23:55:00Z">
        <w:r w:rsidDel="00D32655">
          <w:rPr>
            <w:rFonts w:ascii="Times New Roman" w:hAnsi="Times New Roman" w:cs="Times New Roman"/>
            <w:sz w:val="24"/>
            <w:szCs w:val="24"/>
          </w:rPr>
          <w:delText>К</w:delText>
        </w:r>
        <w:r w:rsidRPr="005546A6" w:rsidDel="00D32655">
          <w:rPr>
            <w:rFonts w:ascii="Times New Roman" w:hAnsi="Times New Roman" w:cs="Times New Roman"/>
            <w:sz w:val="24"/>
            <w:szCs w:val="24"/>
          </w:rPr>
          <w:delText>урс</w:delText>
        </w:r>
        <w:r w:rsidDel="00D32655">
          <w:rPr>
            <w:rFonts w:ascii="Times New Roman" w:hAnsi="Times New Roman" w:cs="Times New Roman"/>
            <w:sz w:val="24"/>
            <w:szCs w:val="24"/>
          </w:rPr>
          <w:delText xml:space="preserve"> по</w:delText>
        </w:r>
        <w:r w:rsidRPr="005546A6" w:rsidDel="00D3265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D32655" w:rsidDel="00D32655">
          <w:fldChar w:fldCharType="begin"/>
        </w:r>
        <w:r w:rsidR="00D32655" w:rsidDel="00D32655">
          <w:delInstrText>HYPERLINK "https://www.youtube.com/results?search_query=PyGame+%D0%9F%D0%BE%D0%BB%D0%BD%D1%8B%D0%B9+%D0%BA%D1%83%D1%80%D1%81"</w:delInstrText>
        </w:r>
        <w:r w:rsidR="00D32655" w:rsidDel="00D32655">
          <w:fldChar w:fldCharType="separate"/>
        </w:r>
        <w:r w:rsidDel="00D32655">
          <w:rPr>
            <w:rFonts w:ascii="Times New Roman" w:hAnsi="Times New Roman" w:cs="Times New Roman"/>
            <w:sz w:val="24"/>
            <w:szCs w:val="24"/>
          </w:rPr>
          <w:delText xml:space="preserve">PyGame: </w:delText>
        </w:r>
        <w:r w:rsidR="00D32655" w:rsidDel="00D32655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9812EC" w:rsidRPr="009812EC" w:rsidDel="00D32655">
          <w:delText xml:space="preserve"> </w:delText>
        </w:r>
        <w:r w:rsidR="00D32655" w:rsidDel="00D32655">
          <w:fldChar w:fldCharType="begin"/>
        </w:r>
        <w:r w:rsidR="00D32655" w:rsidDel="00D32655">
          <w:delInstrText>HYPERLINK "https://www.youtube.com/results?search_query=PyGame+Полный+курс"</w:delInstrText>
        </w:r>
        <w:r w:rsidR="00D32655" w:rsidDel="00D32655">
          <w:fldChar w:fldCharType="separate"/>
        </w:r>
        <w:r w:rsidR="009812EC" w:rsidRPr="00E3560F" w:rsidDel="00D32655">
          <w:rPr>
            <w:rStyle w:val="a6"/>
            <w:rFonts w:ascii="Times New Roman" w:hAnsi="Times New Roman" w:cs="Times New Roman"/>
            <w:sz w:val="24"/>
            <w:szCs w:val="24"/>
          </w:rPr>
          <w:delText>https://www.youtube.com/results?search_query=PyGame+Полный+курс</w:delText>
        </w:r>
        <w:r w:rsidR="00D32655" w:rsidDel="00D32655">
          <w:rPr>
            <w:rStyle w:val="a6"/>
            <w:rFonts w:ascii="Times New Roman" w:hAnsi="Times New Roman" w:cs="Times New Roman"/>
            <w:sz w:val="24"/>
            <w:szCs w:val="24"/>
          </w:rPr>
          <w:fldChar w:fldCharType="end"/>
        </w:r>
      </w:del>
    </w:p>
    <w:sectPr w:rsidR="009812EC" w:rsidRPr="009812EC" w:rsidSect="008B15D9">
      <w:pgSz w:w="11906" w:h="16838"/>
      <w:pgMar w:top="1134" w:right="567" w:bottom="1134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01F3"/>
    <w:multiLevelType w:val="hybridMultilevel"/>
    <w:tmpl w:val="CE4E19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770B5"/>
    <w:multiLevelType w:val="hybridMultilevel"/>
    <w:tmpl w:val="62F4BFE8"/>
    <w:lvl w:ilvl="0" w:tplc="DB2CC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9083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3AF3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4813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14D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D860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0C2E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4A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DEE6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F58B8"/>
    <w:multiLevelType w:val="hybridMultilevel"/>
    <w:tmpl w:val="BE9CE4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BE3901"/>
    <w:multiLevelType w:val="hybridMultilevel"/>
    <w:tmpl w:val="1BDC42E0"/>
    <w:lvl w:ilvl="0" w:tplc="D876C4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66F18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881C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FE89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807E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C226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DE96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7E47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38F1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632F4"/>
    <w:multiLevelType w:val="hybridMultilevel"/>
    <w:tmpl w:val="D16EF5CE"/>
    <w:lvl w:ilvl="0" w:tplc="67964F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AEF0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F6C9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409D8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BA0BC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6ACE1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6455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0C24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4E0F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20A1159"/>
    <w:multiLevelType w:val="hybridMultilevel"/>
    <w:tmpl w:val="B562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30FDE"/>
    <w:multiLevelType w:val="hybridMultilevel"/>
    <w:tmpl w:val="CF603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8501E"/>
    <w:multiLevelType w:val="hybridMultilevel"/>
    <w:tmpl w:val="A57612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5482C"/>
    <w:multiLevelType w:val="hybridMultilevel"/>
    <w:tmpl w:val="F68E56F0"/>
    <w:lvl w:ilvl="0" w:tplc="862232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1202B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806704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FDEA8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A86E07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2FEBA8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340F0E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970454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EFCEAD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72E2A53"/>
    <w:multiLevelType w:val="hybridMultilevel"/>
    <w:tmpl w:val="C57223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7B6F53"/>
    <w:multiLevelType w:val="hybridMultilevel"/>
    <w:tmpl w:val="12FEF0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8E6B29"/>
    <w:multiLevelType w:val="hybridMultilevel"/>
    <w:tmpl w:val="91980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12EB5"/>
    <w:multiLevelType w:val="hybridMultilevel"/>
    <w:tmpl w:val="06124B22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49DF2522"/>
    <w:multiLevelType w:val="hybridMultilevel"/>
    <w:tmpl w:val="A32418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421DD"/>
    <w:multiLevelType w:val="hybridMultilevel"/>
    <w:tmpl w:val="9306C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B01AE"/>
    <w:multiLevelType w:val="hybridMultilevel"/>
    <w:tmpl w:val="2A0C9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452E8"/>
    <w:multiLevelType w:val="hybridMultilevel"/>
    <w:tmpl w:val="A8706C46"/>
    <w:lvl w:ilvl="0" w:tplc="4602463C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6E456E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2F29A8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C485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FE0667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7E2BF1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42063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0DA90B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8A2D9A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954FE9"/>
    <w:multiLevelType w:val="hybridMultilevel"/>
    <w:tmpl w:val="DB90A5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C05F3"/>
    <w:multiLevelType w:val="hybridMultilevel"/>
    <w:tmpl w:val="EDFED4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FA1943"/>
    <w:multiLevelType w:val="hybridMultilevel"/>
    <w:tmpl w:val="8F2295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420E7C"/>
    <w:multiLevelType w:val="hybridMultilevel"/>
    <w:tmpl w:val="A8F44B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9162659">
    <w:abstractNumId w:val="9"/>
  </w:num>
  <w:num w:numId="2" w16cid:durableId="1845128239">
    <w:abstractNumId w:val="11"/>
  </w:num>
  <w:num w:numId="3" w16cid:durableId="886571809">
    <w:abstractNumId w:val="12"/>
  </w:num>
  <w:num w:numId="4" w16cid:durableId="1524973810">
    <w:abstractNumId w:val="5"/>
  </w:num>
  <w:num w:numId="5" w16cid:durableId="312679626">
    <w:abstractNumId w:val="6"/>
  </w:num>
  <w:num w:numId="6" w16cid:durableId="962998650">
    <w:abstractNumId w:val="14"/>
  </w:num>
  <w:num w:numId="7" w16cid:durableId="8410632">
    <w:abstractNumId w:val="4"/>
  </w:num>
  <w:num w:numId="8" w16cid:durableId="1765031927">
    <w:abstractNumId w:val="18"/>
  </w:num>
  <w:num w:numId="9" w16cid:durableId="1086540492">
    <w:abstractNumId w:val="20"/>
  </w:num>
  <w:num w:numId="10" w16cid:durableId="967126555">
    <w:abstractNumId w:val="17"/>
  </w:num>
  <w:num w:numId="11" w16cid:durableId="1874225590">
    <w:abstractNumId w:val="13"/>
  </w:num>
  <w:num w:numId="12" w16cid:durableId="632055458">
    <w:abstractNumId w:val="7"/>
  </w:num>
  <w:num w:numId="13" w16cid:durableId="1690182999">
    <w:abstractNumId w:val="0"/>
  </w:num>
  <w:num w:numId="14" w16cid:durableId="1685590126">
    <w:abstractNumId w:val="19"/>
  </w:num>
  <w:num w:numId="15" w16cid:durableId="1381713215">
    <w:abstractNumId w:val="2"/>
  </w:num>
  <w:num w:numId="16" w16cid:durableId="2108573231">
    <w:abstractNumId w:val="3"/>
  </w:num>
  <w:num w:numId="17" w16cid:durableId="402487082">
    <w:abstractNumId w:val="15"/>
  </w:num>
  <w:num w:numId="18" w16cid:durableId="962225295">
    <w:abstractNumId w:val="16"/>
  </w:num>
  <w:num w:numId="19" w16cid:durableId="38552197">
    <w:abstractNumId w:val="8"/>
  </w:num>
  <w:num w:numId="20" w16cid:durableId="1126584863">
    <w:abstractNumId w:val="10"/>
  </w:num>
  <w:num w:numId="21" w16cid:durableId="204100863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Григорий Байков">
    <w15:presenceInfo w15:providerId="Windows Live" w15:userId="f87ab274147588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BE9"/>
    <w:rsid w:val="000016E1"/>
    <w:rsid w:val="00031636"/>
    <w:rsid w:val="000A76A6"/>
    <w:rsid w:val="000E597B"/>
    <w:rsid w:val="001C4116"/>
    <w:rsid w:val="001E69AB"/>
    <w:rsid w:val="00242B72"/>
    <w:rsid w:val="00243BD0"/>
    <w:rsid w:val="002549E2"/>
    <w:rsid w:val="00290A59"/>
    <w:rsid w:val="00292643"/>
    <w:rsid w:val="002B560A"/>
    <w:rsid w:val="00310963"/>
    <w:rsid w:val="0032649D"/>
    <w:rsid w:val="003A1378"/>
    <w:rsid w:val="003A4BE9"/>
    <w:rsid w:val="003D25A9"/>
    <w:rsid w:val="004679D9"/>
    <w:rsid w:val="005546A6"/>
    <w:rsid w:val="005575D1"/>
    <w:rsid w:val="00566A9E"/>
    <w:rsid w:val="005718FB"/>
    <w:rsid w:val="005963CE"/>
    <w:rsid w:val="005A7732"/>
    <w:rsid w:val="005B03F8"/>
    <w:rsid w:val="00641662"/>
    <w:rsid w:val="007375C4"/>
    <w:rsid w:val="00774EC4"/>
    <w:rsid w:val="00784AB4"/>
    <w:rsid w:val="008604A6"/>
    <w:rsid w:val="00867332"/>
    <w:rsid w:val="008704A5"/>
    <w:rsid w:val="008B15D9"/>
    <w:rsid w:val="008B5428"/>
    <w:rsid w:val="008F52F4"/>
    <w:rsid w:val="00922B87"/>
    <w:rsid w:val="00962DA0"/>
    <w:rsid w:val="009812EC"/>
    <w:rsid w:val="00987F98"/>
    <w:rsid w:val="009C5F98"/>
    <w:rsid w:val="00A405C8"/>
    <w:rsid w:val="00A85385"/>
    <w:rsid w:val="00AB0D20"/>
    <w:rsid w:val="00BB7F94"/>
    <w:rsid w:val="00D32655"/>
    <w:rsid w:val="00D57144"/>
    <w:rsid w:val="00D81E97"/>
    <w:rsid w:val="00DC72B8"/>
    <w:rsid w:val="00EA13BE"/>
    <w:rsid w:val="00F5268E"/>
    <w:rsid w:val="00F57E5A"/>
    <w:rsid w:val="00F643B1"/>
    <w:rsid w:val="00FA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1A7A7"/>
  <w15:chartTrackingRefBased/>
  <w15:docId w15:val="{A7AA5A25-4B03-48C3-94DC-F22FF6EC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31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A4BE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A4BE9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16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31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A76A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549E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549E2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242B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242B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1E69A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66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6A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FollowedHyperlink"/>
    <w:basedOn w:val="a0"/>
    <w:uiPriority w:val="99"/>
    <w:semiHidden/>
    <w:unhideWhenUsed/>
    <w:rsid w:val="009812EC"/>
    <w:rPr>
      <w:color w:val="954F72" w:themeColor="followedHyperlink"/>
      <w:u w:val="single"/>
    </w:rPr>
  </w:style>
  <w:style w:type="paragraph" w:styleId="ab">
    <w:name w:val="Revision"/>
    <w:hidden/>
    <w:uiPriority w:val="99"/>
    <w:semiHidden/>
    <w:rsid w:val="00D326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4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66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01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73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46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1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84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2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13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4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11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44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7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87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29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288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1983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843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7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85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8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83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007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874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502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58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90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9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3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youtube.com/watch?v=XKHEtdqhLK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г. Москва   2023 г.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9313BB-0083-4584-895B-6010D7A90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по созданию приложения</vt:lpstr>
    </vt:vector>
  </TitlesOfParts>
  <Company>atlantic group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по созданию приложения</dc:title>
  <dc:subject>Нелли Антоновна (научный руководитель)</dc:subject>
  <dc:creator>Григорий Байков, 11а</dc:creator>
  <cp:keywords/>
  <dc:description/>
  <cp:lastModifiedBy>Григорий Байков</cp:lastModifiedBy>
  <cp:revision>8</cp:revision>
  <dcterms:created xsi:type="dcterms:W3CDTF">2022-10-19T17:31:00Z</dcterms:created>
  <dcterms:modified xsi:type="dcterms:W3CDTF">2023-04-25T20:56:00Z</dcterms:modified>
</cp:coreProperties>
</file>